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2E80" w14:textId="56EFFF22" w:rsidR="009303D9" w:rsidRPr="00A27799" w:rsidRDefault="004329BC" w:rsidP="008E382E">
      <w:pPr>
        <w:pStyle w:val="papertitle"/>
        <w:spacing w:before="100" w:beforeAutospacing="1" w:after="100" w:afterAutospacing="1"/>
        <w:rPr>
          <w:lang w:val="vi-VN"/>
        </w:rPr>
      </w:pPr>
      <w:r w:rsidRPr="00A27799">
        <w:rPr>
          <w:lang w:val="vi-VN"/>
        </w:rPr>
        <w:t xml:space="preserve">Sử dụng time series </w:t>
      </w:r>
      <w:r w:rsidR="00F22DDC">
        <w:t>forecast</w:t>
      </w:r>
      <w:r w:rsidRPr="00A27799">
        <w:rPr>
          <w:lang w:val="vi-VN"/>
        </w:rPr>
        <w:t xml:space="preserve"> dự đoán giá cổ phiếu</w:t>
      </w:r>
    </w:p>
    <w:p w14:paraId="51FA2D1B" w14:textId="77777777" w:rsidR="00D7522C" w:rsidRPr="00A27799" w:rsidRDefault="00D7522C" w:rsidP="00CD089F">
      <w:pPr>
        <w:pStyle w:val="Author"/>
        <w:spacing w:before="100" w:beforeAutospacing="1" w:after="100" w:afterAutospacing="1" w:line="120" w:lineRule="auto"/>
        <w:jc w:val="both"/>
        <w:rPr>
          <w:sz w:val="16"/>
          <w:szCs w:val="16"/>
          <w:lang w:val="vi-VN"/>
        </w:rPr>
      </w:pPr>
    </w:p>
    <w:p w14:paraId="54014745" w14:textId="77777777" w:rsidR="00D7522C" w:rsidRPr="00A27799" w:rsidRDefault="00D7522C" w:rsidP="00CD089F">
      <w:pPr>
        <w:pStyle w:val="Autho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120" w:lineRule="auto"/>
        <w:rPr>
          <w:sz w:val="16"/>
          <w:szCs w:val="16"/>
          <w:lang w:val="vi-VN"/>
        </w:rPr>
        <w:sectPr w:rsidR="00D7522C" w:rsidRPr="00A27799" w:rsidSect="001A3B3D">
          <w:footerReference w:type="first" r:id="rId8"/>
          <w:pgSz w:w="12240" w:h="15840" w:code="1"/>
          <w:pgMar w:top="1080" w:right="893" w:bottom="1440" w:left="893" w:header="720" w:footer="720" w:gutter="0"/>
          <w:cols w:space="720"/>
          <w:titlePg/>
          <w:docGrid w:linePitch="360"/>
        </w:sectPr>
      </w:pPr>
    </w:p>
    <w:p w14:paraId="0BAB879E" w14:textId="7E50E946" w:rsidR="0075472B" w:rsidRPr="00706F3C" w:rsidRDefault="002C3DEC" w:rsidP="00E152BC">
      <w:pPr>
        <w:pStyle w:val="Author"/>
        <w:spacing w:before="100" w:beforeAutospacing="1"/>
        <w:rPr>
          <w:sz w:val="14"/>
          <w:szCs w:val="14"/>
          <w:lang w:val="vi-VN"/>
        </w:rPr>
      </w:pPr>
      <w:r w:rsidRPr="00706F3C">
        <w:rPr>
          <w:sz w:val="14"/>
          <w:szCs w:val="14"/>
          <w:lang w:val="vi-VN"/>
        </w:rPr>
        <w:t>Trần Thị Mỹ Nhung</w:t>
      </w:r>
      <w:r w:rsidR="001A3B3D" w:rsidRPr="003E075E">
        <w:rPr>
          <w:sz w:val="14"/>
          <w:szCs w:val="14"/>
          <w:lang w:val="vi-VN"/>
        </w:rPr>
        <w:t xml:space="preserve"> </w:t>
      </w:r>
      <w:r w:rsidR="001A3B3D" w:rsidRPr="003E075E">
        <w:rPr>
          <w:sz w:val="14"/>
          <w:szCs w:val="14"/>
          <w:lang w:val="vi-VN"/>
        </w:rPr>
        <w:br/>
      </w:r>
      <w:r w:rsidR="00044BF1" w:rsidRPr="00706F3C">
        <w:rPr>
          <w:sz w:val="14"/>
          <w:szCs w:val="14"/>
          <w:lang w:val="vi-VN"/>
        </w:rPr>
        <w:t>IS304.N2</w:t>
      </w:r>
      <w:r w:rsidR="00841354" w:rsidRPr="00706F3C">
        <w:rPr>
          <w:sz w:val="14"/>
          <w:szCs w:val="14"/>
          <w:lang w:val="vi-VN"/>
        </w:rPr>
        <w:t>1.HTTT</w:t>
      </w:r>
      <w:r w:rsidR="00D72D06" w:rsidRPr="00706F3C">
        <w:rPr>
          <w:sz w:val="14"/>
          <w:szCs w:val="14"/>
          <w:lang w:val="vi-VN"/>
        </w:rPr>
        <w:br/>
      </w:r>
      <w:r w:rsidR="009A1541" w:rsidRPr="00706F3C">
        <w:rPr>
          <w:sz w:val="14"/>
          <w:szCs w:val="14"/>
          <w:lang w:val="vi-VN"/>
        </w:rPr>
        <w:t xml:space="preserve">Đại học Công nghệ </w:t>
      </w:r>
      <w:r w:rsidR="00CD089F" w:rsidRPr="00706F3C">
        <w:rPr>
          <w:sz w:val="14"/>
          <w:szCs w:val="14"/>
          <w:lang w:val="vi-VN"/>
        </w:rPr>
        <w:br/>
      </w:r>
      <w:r w:rsidR="009A1541" w:rsidRPr="00706F3C">
        <w:rPr>
          <w:sz w:val="14"/>
          <w:szCs w:val="14"/>
          <w:lang w:val="vi-VN"/>
        </w:rPr>
        <w:t>Thông tin</w:t>
      </w:r>
      <w:r w:rsidR="00C04BA6" w:rsidRPr="00706F3C">
        <w:rPr>
          <w:sz w:val="14"/>
          <w:szCs w:val="14"/>
          <w:lang w:val="vi-VN"/>
        </w:rPr>
        <w:br/>
      </w:r>
      <w:hyperlink r:id="rId9" w:history="1">
        <w:r w:rsidR="0075472B" w:rsidRPr="00706F3C">
          <w:rPr>
            <w:rStyle w:val="Hyperlink"/>
            <w:sz w:val="14"/>
            <w:szCs w:val="14"/>
            <w:lang w:val="vi-VN"/>
          </w:rPr>
          <w:t>20520267@gm.uit.edu.vn</w:t>
        </w:r>
      </w:hyperlink>
    </w:p>
    <w:p w14:paraId="44741F88" w14:textId="77777777" w:rsidR="00CD63CC" w:rsidRPr="00706F3C" w:rsidRDefault="00CD63CC" w:rsidP="008C42C2">
      <w:pPr>
        <w:pStyle w:val="Author"/>
        <w:spacing w:before="100" w:beforeAutospacing="1"/>
        <w:rPr>
          <w:sz w:val="14"/>
          <w:szCs w:val="14"/>
          <w:lang w:val="vi-VN"/>
        </w:rPr>
      </w:pPr>
    </w:p>
    <w:p w14:paraId="25CEAA44" w14:textId="2455D3D0" w:rsidR="00CD089F" w:rsidRPr="00706F3C" w:rsidRDefault="004B406A" w:rsidP="00E152BC">
      <w:pPr>
        <w:pStyle w:val="Author"/>
        <w:spacing w:before="0"/>
        <w:rPr>
          <w:sz w:val="14"/>
          <w:szCs w:val="14"/>
          <w:lang w:val="vi-VN"/>
        </w:rPr>
      </w:pPr>
      <w:r w:rsidRPr="00706F3C">
        <w:rPr>
          <w:sz w:val="14"/>
          <w:szCs w:val="14"/>
          <w:lang w:val="vi-VN"/>
        </w:rPr>
        <w:t>Nguyễn Anh Kiệt</w:t>
      </w:r>
      <w:r w:rsidR="00E93EC3" w:rsidRPr="003E075E">
        <w:rPr>
          <w:sz w:val="14"/>
          <w:szCs w:val="14"/>
          <w:lang w:val="vi-VN"/>
        </w:rPr>
        <w:t xml:space="preserve"> </w:t>
      </w:r>
      <w:r w:rsidR="00E93EC3" w:rsidRPr="003E075E">
        <w:rPr>
          <w:sz w:val="14"/>
          <w:szCs w:val="14"/>
          <w:lang w:val="vi-VN"/>
        </w:rPr>
        <w:br/>
      </w:r>
      <w:r w:rsidR="00E93EC3" w:rsidRPr="00706F3C">
        <w:rPr>
          <w:sz w:val="14"/>
          <w:szCs w:val="14"/>
          <w:lang w:val="vi-VN"/>
        </w:rPr>
        <w:t>IS304.N21.HTTT</w:t>
      </w:r>
      <w:r w:rsidR="00E93EC3" w:rsidRPr="003E075E">
        <w:rPr>
          <w:sz w:val="14"/>
          <w:szCs w:val="14"/>
          <w:lang w:val="vi-VN"/>
        </w:rPr>
        <w:br/>
      </w:r>
      <w:r w:rsidR="00E93EC3" w:rsidRPr="00706F3C">
        <w:rPr>
          <w:sz w:val="14"/>
          <w:szCs w:val="14"/>
          <w:lang w:val="vi-VN"/>
        </w:rPr>
        <w:t>Đại học Công nghệ</w:t>
      </w:r>
      <w:r w:rsidR="00CD089F" w:rsidRPr="00706F3C">
        <w:rPr>
          <w:sz w:val="14"/>
          <w:szCs w:val="14"/>
          <w:lang w:val="vi-VN"/>
        </w:rPr>
        <w:br/>
      </w:r>
      <w:r w:rsidR="00E93EC3" w:rsidRPr="00706F3C">
        <w:rPr>
          <w:sz w:val="14"/>
          <w:szCs w:val="14"/>
          <w:lang w:val="vi-VN"/>
        </w:rPr>
        <w:t xml:space="preserve"> Thông tin</w:t>
      </w:r>
      <w:r w:rsidR="00CD089F" w:rsidRPr="003E075E">
        <w:rPr>
          <w:sz w:val="14"/>
          <w:szCs w:val="14"/>
          <w:lang w:val="vi-VN"/>
        </w:rPr>
        <w:br/>
      </w:r>
      <w:hyperlink r:id="rId10" w:history="1">
        <w:r w:rsidR="00DA539D" w:rsidRPr="00706F3C">
          <w:rPr>
            <w:rStyle w:val="Hyperlink"/>
            <w:sz w:val="14"/>
            <w:szCs w:val="14"/>
            <w:lang w:val="vi-VN"/>
          </w:rPr>
          <w:t>20521498@gm.uit.edu.vn</w:t>
        </w:r>
      </w:hyperlink>
    </w:p>
    <w:p w14:paraId="7E399CBB" w14:textId="77777777" w:rsidR="00CD63CC" w:rsidRPr="00706F3C" w:rsidRDefault="00CD63CC" w:rsidP="00E152BC">
      <w:pPr>
        <w:pStyle w:val="Author"/>
        <w:spacing w:before="0"/>
        <w:rPr>
          <w:sz w:val="14"/>
          <w:szCs w:val="14"/>
          <w:lang w:val="vi-VN"/>
        </w:rPr>
      </w:pPr>
    </w:p>
    <w:p w14:paraId="15CF0B47" w14:textId="77777777" w:rsidR="00CD63CC" w:rsidRPr="00706F3C" w:rsidRDefault="00CD63CC" w:rsidP="00E152BC">
      <w:pPr>
        <w:pStyle w:val="Author"/>
        <w:spacing w:before="0"/>
        <w:rPr>
          <w:sz w:val="14"/>
          <w:szCs w:val="14"/>
          <w:lang w:val="vi-VN"/>
        </w:rPr>
      </w:pPr>
    </w:p>
    <w:p w14:paraId="3E0F0E8B" w14:textId="25C82AAF" w:rsidR="00460B5E" w:rsidRPr="00706F3C" w:rsidRDefault="00DA539D" w:rsidP="00E152BC">
      <w:pPr>
        <w:pStyle w:val="Author"/>
        <w:spacing w:before="0"/>
        <w:rPr>
          <w:sz w:val="14"/>
          <w:szCs w:val="14"/>
          <w:lang w:val="vi-VN"/>
        </w:rPr>
      </w:pPr>
      <w:r w:rsidRPr="00706F3C">
        <w:rPr>
          <w:sz w:val="14"/>
          <w:szCs w:val="14"/>
          <w:lang w:val="vi-VN"/>
        </w:rPr>
        <w:t>Nguyễn Thành Phát</w:t>
      </w:r>
      <w:r w:rsidR="00EA1138" w:rsidRPr="003E075E">
        <w:rPr>
          <w:sz w:val="14"/>
          <w:szCs w:val="14"/>
          <w:lang w:val="vi-VN"/>
        </w:rPr>
        <w:t xml:space="preserve"> </w:t>
      </w:r>
      <w:r w:rsidR="00EA1138" w:rsidRPr="003E075E">
        <w:rPr>
          <w:sz w:val="14"/>
          <w:szCs w:val="14"/>
          <w:lang w:val="vi-VN"/>
        </w:rPr>
        <w:br/>
      </w:r>
      <w:r w:rsidR="00EA1138" w:rsidRPr="00706F3C">
        <w:rPr>
          <w:sz w:val="14"/>
          <w:szCs w:val="14"/>
          <w:lang w:val="vi-VN"/>
        </w:rPr>
        <w:t>IS304.N21.HTTT</w:t>
      </w:r>
      <w:r w:rsidR="00EA1138" w:rsidRPr="003E075E">
        <w:rPr>
          <w:sz w:val="14"/>
          <w:szCs w:val="14"/>
          <w:lang w:val="vi-VN"/>
        </w:rPr>
        <w:br/>
      </w:r>
      <w:r w:rsidR="00EA1138" w:rsidRPr="00706F3C">
        <w:rPr>
          <w:sz w:val="14"/>
          <w:szCs w:val="14"/>
          <w:lang w:val="vi-VN"/>
        </w:rPr>
        <w:t>Đại học Công nghệ</w:t>
      </w:r>
      <w:r w:rsidR="00CD63CC" w:rsidRPr="00706F3C">
        <w:rPr>
          <w:sz w:val="14"/>
          <w:szCs w:val="14"/>
          <w:lang w:val="vi-VN"/>
        </w:rPr>
        <w:br/>
      </w:r>
      <w:r w:rsidR="00EA1138" w:rsidRPr="00706F3C">
        <w:rPr>
          <w:sz w:val="14"/>
          <w:szCs w:val="14"/>
          <w:lang w:val="vi-VN"/>
        </w:rPr>
        <w:t xml:space="preserve"> Thông tin</w:t>
      </w:r>
      <w:r w:rsidR="00EA1138" w:rsidRPr="003E075E">
        <w:rPr>
          <w:i/>
          <w:sz w:val="14"/>
          <w:szCs w:val="14"/>
          <w:lang w:val="vi-VN"/>
        </w:rPr>
        <w:br/>
      </w:r>
      <w:hyperlink r:id="rId11" w:history="1">
        <w:r w:rsidR="00CD63CC" w:rsidRPr="00706F3C">
          <w:rPr>
            <w:rStyle w:val="Hyperlink"/>
            <w:sz w:val="14"/>
            <w:szCs w:val="14"/>
            <w:lang w:val="vi-VN"/>
          </w:rPr>
          <w:t>20520270@gm.uit.edu.vn</w:t>
        </w:r>
      </w:hyperlink>
    </w:p>
    <w:p w14:paraId="4D31E80B" w14:textId="77777777" w:rsidR="008C42C2" w:rsidRDefault="00CD63CC" w:rsidP="00E152BC">
      <w:pPr>
        <w:pStyle w:val="Author"/>
        <w:spacing w:before="0"/>
        <w:rPr>
          <w:sz w:val="14"/>
          <w:szCs w:val="14"/>
          <w:lang w:val="vi-VN"/>
        </w:rPr>
      </w:pPr>
      <w:r w:rsidRPr="003E075E">
        <w:rPr>
          <w:sz w:val="14"/>
          <w:szCs w:val="14"/>
          <w:lang w:val="vi-VN"/>
        </w:rPr>
        <w:br/>
      </w:r>
    </w:p>
    <w:p w14:paraId="225CFE49" w14:textId="7262EAE3" w:rsidR="00AB7C13" w:rsidRPr="0055023C" w:rsidRDefault="00DA539D" w:rsidP="00AB7C13">
      <w:pPr>
        <w:pStyle w:val="Author"/>
        <w:spacing w:before="0"/>
        <w:rPr>
          <w:sz w:val="14"/>
          <w:szCs w:val="14"/>
          <w:lang w:val="vi-VN"/>
        </w:rPr>
      </w:pPr>
      <w:r w:rsidRPr="00706F3C">
        <w:rPr>
          <w:sz w:val="14"/>
          <w:szCs w:val="14"/>
          <w:lang w:val="vi-VN"/>
        </w:rPr>
        <w:t>Nguyễn Hoài Linh</w:t>
      </w:r>
      <w:r w:rsidRPr="003E075E">
        <w:rPr>
          <w:sz w:val="14"/>
          <w:szCs w:val="14"/>
          <w:lang w:val="vi-VN"/>
        </w:rPr>
        <w:br/>
      </w:r>
      <w:r w:rsidRPr="00706F3C">
        <w:rPr>
          <w:sz w:val="14"/>
          <w:szCs w:val="14"/>
          <w:lang w:val="vi-VN"/>
        </w:rPr>
        <w:t>IS304.N21.HTTT</w:t>
      </w:r>
      <w:r w:rsidRPr="003E075E">
        <w:rPr>
          <w:sz w:val="14"/>
          <w:szCs w:val="14"/>
          <w:lang w:val="vi-VN"/>
        </w:rPr>
        <w:br/>
      </w:r>
      <w:r w:rsidRPr="00706F3C">
        <w:rPr>
          <w:sz w:val="14"/>
          <w:szCs w:val="14"/>
          <w:lang w:val="vi-VN"/>
        </w:rPr>
        <w:t xml:space="preserve">Đại học Công nghệ </w:t>
      </w:r>
      <w:r w:rsidR="00CD63CC" w:rsidRPr="00706F3C">
        <w:rPr>
          <w:sz w:val="14"/>
          <w:szCs w:val="14"/>
          <w:lang w:val="vi-VN"/>
        </w:rPr>
        <w:br/>
      </w:r>
      <w:r w:rsidRPr="00706F3C">
        <w:rPr>
          <w:sz w:val="14"/>
          <w:szCs w:val="14"/>
          <w:lang w:val="vi-VN"/>
        </w:rPr>
        <w:t>Thông tin</w:t>
      </w:r>
      <w:r w:rsidRPr="003E075E">
        <w:rPr>
          <w:i/>
          <w:sz w:val="14"/>
          <w:szCs w:val="14"/>
          <w:lang w:val="vi-VN"/>
        </w:rPr>
        <w:br/>
      </w:r>
      <w:r w:rsidRPr="00706F3C">
        <w:rPr>
          <w:sz w:val="14"/>
          <w:szCs w:val="14"/>
          <w:lang w:val="vi-VN"/>
        </w:rPr>
        <w:t>20521534@gm.uit.edu.vn</w:t>
      </w:r>
    </w:p>
    <w:p w14:paraId="20BAA280" w14:textId="77777777" w:rsidR="00CD089F" w:rsidRPr="00706F3C" w:rsidRDefault="00CD089F" w:rsidP="00E152BC">
      <w:pPr>
        <w:pStyle w:val="Author"/>
        <w:spacing w:before="100" w:beforeAutospacing="1"/>
        <w:jc w:val="both"/>
        <w:rPr>
          <w:sz w:val="14"/>
          <w:szCs w:val="14"/>
          <w:lang w:val="vi-VN"/>
        </w:rPr>
      </w:pPr>
    </w:p>
    <w:p w14:paraId="50180E1D" w14:textId="19604753" w:rsidR="00CD089F" w:rsidRPr="00706F3C" w:rsidRDefault="00CD089F" w:rsidP="00E152BC">
      <w:pPr>
        <w:pStyle w:val="Author"/>
        <w:spacing w:before="0"/>
        <w:rPr>
          <w:sz w:val="14"/>
          <w:szCs w:val="14"/>
          <w:lang w:val="vi-VN"/>
        </w:rPr>
        <w:sectPr w:rsidR="00CD089F" w:rsidRPr="00706F3C" w:rsidSect="00CD089F">
          <w:type w:val="continuous"/>
          <w:pgSz w:w="12240" w:h="15840" w:code="1"/>
          <w:pgMar w:top="1080" w:right="893" w:bottom="1440" w:left="893" w:header="720" w:footer="720" w:gutter="0"/>
          <w:cols w:num="5" w:space="215"/>
          <w:docGrid w:linePitch="360"/>
        </w:sectPr>
      </w:pPr>
      <w:r w:rsidRPr="00706F3C">
        <w:rPr>
          <w:sz w:val="14"/>
          <w:szCs w:val="14"/>
          <w:lang w:val="vi-VN"/>
        </w:rPr>
        <w:t>Nguyễn Đạt</w:t>
      </w:r>
      <w:r w:rsidRPr="00706F3C">
        <w:rPr>
          <w:sz w:val="14"/>
          <w:szCs w:val="14"/>
          <w:lang w:val="vi-VN"/>
        </w:rPr>
        <w:br/>
        <w:t>IS304.N21.HTTT</w:t>
      </w:r>
      <w:r w:rsidRPr="003E075E">
        <w:rPr>
          <w:sz w:val="14"/>
          <w:szCs w:val="14"/>
          <w:lang w:val="vi-VN"/>
        </w:rPr>
        <w:br/>
      </w:r>
      <w:r w:rsidRPr="00706F3C">
        <w:rPr>
          <w:sz w:val="14"/>
          <w:szCs w:val="14"/>
          <w:lang w:val="vi-VN"/>
        </w:rPr>
        <w:t>Đại học Công nghệ</w:t>
      </w:r>
      <w:r w:rsidR="00CD63CC" w:rsidRPr="00706F3C">
        <w:rPr>
          <w:sz w:val="14"/>
          <w:szCs w:val="14"/>
          <w:lang w:val="vi-VN"/>
        </w:rPr>
        <w:br/>
      </w:r>
      <w:r w:rsidRPr="00706F3C">
        <w:rPr>
          <w:sz w:val="14"/>
          <w:szCs w:val="14"/>
          <w:lang w:val="vi-VN"/>
        </w:rPr>
        <w:t xml:space="preserve"> Thông tin</w:t>
      </w:r>
      <w:r w:rsidRPr="003E075E">
        <w:rPr>
          <w:i/>
          <w:sz w:val="14"/>
          <w:szCs w:val="14"/>
          <w:lang w:val="vi-VN"/>
        </w:rPr>
        <w:br/>
      </w:r>
      <w:r w:rsidRPr="00706F3C">
        <w:rPr>
          <w:sz w:val="14"/>
          <w:szCs w:val="14"/>
          <w:lang w:val="vi-VN"/>
        </w:rPr>
        <w:t>2052</w:t>
      </w:r>
      <w:r w:rsidR="0075472B" w:rsidRPr="00706F3C">
        <w:rPr>
          <w:sz w:val="14"/>
          <w:szCs w:val="14"/>
          <w:lang w:val="vi-VN"/>
        </w:rPr>
        <w:t>04</w:t>
      </w:r>
      <w:r w:rsidRPr="00706F3C">
        <w:rPr>
          <w:sz w:val="14"/>
          <w:szCs w:val="14"/>
          <w:lang w:val="vi-VN"/>
        </w:rPr>
        <w:t>34@gm.uit.edu</w:t>
      </w:r>
      <w:r w:rsidR="00CD63CC" w:rsidRPr="00706F3C">
        <w:rPr>
          <w:sz w:val="14"/>
          <w:szCs w:val="14"/>
          <w:lang w:val="vi-VN"/>
        </w:rPr>
        <w:t>.</w:t>
      </w:r>
      <w:r w:rsidR="00CD63CC" w:rsidRPr="0055023C">
        <w:rPr>
          <w:sz w:val="14"/>
          <w:szCs w:val="14"/>
          <w:lang w:val="vi-VN"/>
        </w:rPr>
        <w:t>v</w:t>
      </w:r>
      <w:r w:rsidR="00AB7C13" w:rsidRPr="0055023C">
        <w:rPr>
          <w:sz w:val="14"/>
          <w:szCs w:val="14"/>
          <w:lang w:val="vi-VN"/>
        </w:rPr>
        <w:t>n</w:t>
      </w:r>
    </w:p>
    <w:p w14:paraId="14922177" w14:textId="77777777" w:rsidR="009303D9" w:rsidRPr="00A27799" w:rsidRDefault="009303D9" w:rsidP="00CD089F">
      <w:pPr>
        <w:pBdr>
          <w:top w:val="single" w:sz="4" w:space="1" w:color="auto"/>
          <w:left w:val="single" w:sz="4" w:space="4" w:color="auto"/>
          <w:bottom w:val="single" w:sz="4" w:space="1" w:color="auto"/>
          <w:right w:val="single" w:sz="4" w:space="4" w:color="auto"/>
          <w:between w:val="single" w:sz="4" w:space="1" w:color="auto"/>
          <w:bar w:val="single" w:sz="4" w:color="auto"/>
        </w:pBdr>
        <w:rPr>
          <w:lang w:val="vi-VN"/>
        </w:rPr>
        <w:sectPr w:rsidR="009303D9" w:rsidRPr="00A27799">
          <w:type w:val="continuous"/>
          <w:pgSz w:w="12240" w:h="15840" w:code="1"/>
          <w:pgMar w:top="1080" w:right="893" w:bottom="1440" w:left="893" w:header="720" w:footer="720" w:gutter="0"/>
          <w:cols w:space="720"/>
          <w:docGrid w:linePitch="360"/>
        </w:sectPr>
      </w:pPr>
    </w:p>
    <w:p w14:paraId="6AA103DF" w14:textId="77777777" w:rsidR="006347CF" w:rsidRPr="00A27799" w:rsidRDefault="006347CF" w:rsidP="008C42C2">
      <w:pPr>
        <w:pStyle w:val="Author"/>
        <w:spacing w:before="100" w:beforeAutospacing="1"/>
        <w:jc w:val="both"/>
        <w:rPr>
          <w:sz w:val="16"/>
          <w:szCs w:val="16"/>
          <w:lang w:val="vi-VN"/>
        </w:rPr>
        <w:sectPr w:rsidR="006347CF" w:rsidRPr="00A27799" w:rsidSect="00F847A6">
          <w:type w:val="continuous"/>
          <w:pgSz w:w="12240" w:h="15840" w:code="1"/>
          <w:pgMar w:top="1080" w:right="893" w:bottom="1440" w:left="893" w:header="720" w:footer="720" w:gutter="0"/>
          <w:cols w:num="4" w:space="216"/>
          <w:docGrid w:linePitch="360"/>
        </w:sectPr>
      </w:pPr>
    </w:p>
    <w:p w14:paraId="3E1E7421" w14:textId="77777777" w:rsidR="004D72B5" w:rsidRPr="00A27799" w:rsidRDefault="009303D9" w:rsidP="007A3416">
      <w:pPr>
        <w:pStyle w:val="Abstract"/>
        <w:spacing w:line="276" w:lineRule="auto"/>
        <w:rPr>
          <w:i/>
          <w:lang w:val="vi-VN"/>
        </w:rPr>
      </w:pPr>
      <w:r w:rsidRPr="00A27799">
        <w:rPr>
          <w:i/>
          <w:lang w:val="vi-VN"/>
        </w:rPr>
        <w:t>Abstract</w:t>
      </w:r>
      <w:r w:rsidRPr="00A27799">
        <w:rPr>
          <w:lang w:val="vi-VN"/>
        </w:rPr>
        <w:t>—</w:t>
      </w:r>
      <w:r w:rsidR="005B0344" w:rsidRPr="00A27799">
        <w:rPr>
          <w:lang w:val="vi-VN"/>
        </w:rPr>
        <w:t xml:space="preserve">This electronic document is a “live” template and already defines the components of your paper [title, text, heads, etc.] in its style sheet.  </w:t>
      </w:r>
      <w:r w:rsidR="00E7596C" w:rsidRPr="00A27799">
        <w:rPr>
          <w:i/>
          <w:lang w:val="vi-VN"/>
        </w:rPr>
        <w:t>*</w:t>
      </w:r>
      <w:r w:rsidR="005B0344" w:rsidRPr="00A27799">
        <w:rPr>
          <w:i/>
          <w:lang w:val="vi-VN"/>
        </w:rPr>
        <w:t>CRITICAL:  Do</w:t>
      </w:r>
      <w:r w:rsidR="005B0344" w:rsidRPr="00A27799">
        <w:rPr>
          <w:rFonts w:eastAsia="Times New Roman"/>
          <w:i/>
          <w:lang w:val="vi-VN"/>
        </w:rPr>
        <w:t xml:space="preserve"> </w:t>
      </w:r>
      <w:r w:rsidR="005B0344" w:rsidRPr="00A27799">
        <w:rPr>
          <w:i/>
          <w:lang w:val="vi-VN"/>
        </w:rPr>
        <w:t>Not</w:t>
      </w:r>
      <w:r w:rsidR="005B0344" w:rsidRPr="00A27799">
        <w:rPr>
          <w:rFonts w:eastAsia="Times New Roman"/>
          <w:i/>
          <w:lang w:val="vi-VN"/>
        </w:rPr>
        <w:t xml:space="preserve"> </w:t>
      </w:r>
      <w:r w:rsidR="005B0344" w:rsidRPr="00A27799">
        <w:rPr>
          <w:i/>
          <w:lang w:val="vi-VN"/>
        </w:rPr>
        <w:t>Use</w:t>
      </w:r>
      <w:r w:rsidR="005B0344" w:rsidRPr="00A27799">
        <w:rPr>
          <w:rFonts w:eastAsia="Times New Roman"/>
          <w:i/>
          <w:lang w:val="vi-VN"/>
        </w:rPr>
        <w:t xml:space="preserve"> </w:t>
      </w:r>
      <w:r w:rsidR="005B0344" w:rsidRPr="00A27799">
        <w:rPr>
          <w:i/>
          <w:lang w:val="vi-VN"/>
        </w:rPr>
        <w:t>Symbols,</w:t>
      </w:r>
      <w:r w:rsidR="005B0344" w:rsidRPr="00A27799">
        <w:rPr>
          <w:rFonts w:eastAsia="Times New Roman"/>
          <w:i/>
          <w:lang w:val="vi-VN"/>
        </w:rPr>
        <w:t xml:space="preserve"> </w:t>
      </w:r>
      <w:r w:rsidR="005B0344" w:rsidRPr="00A27799">
        <w:rPr>
          <w:i/>
          <w:lang w:val="vi-VN"/>
        </w:rPr>
        <w:t>Special</w:t>
      </w:r>
      <w:r w:rsidR="005B0344" w:rsidRPr="00A27799">
        <w:rPr>
          <w:rFonts w:eastAsia="Times New Roman"/>
          <w:i/>
          <w:lang w:val="vi-VN"/>
        </w:rPr>
        <w:t xml:space="preserve"> </w:t>
      </w:r>
      <w:r w:rsidR="005B0344" w:rsidRPr="00A27799">
        <w:rPr>
          <w:i/>
          <w:lang w:val="vi-VN"/>
        </w:rPr>
        <w:t>Characters,</w:t>
      </w:r>
      <w:r w:rsidR="005B0344" w:rsidRPr="00A27799">
        <w:rPr>
          <w:rFonts w:eastAsia="Times New Roman"/>
          <w:i/>
          <w:lang w:val="vi-VN"/>
        </w:rPr>
        <w:t xml:space="preserve"> </w:t>
      </w:r>
      <w:r w:rsidR="00D7522C" w:rsidRPr="00A27799">
        <w:rPr>
          <w:rFonts w:eastAsia="Times New Roman"/>
          <w:i/>
          <w:lang w:val="vi-VN"/>
        </w:rPr>
        <w:t xml:space="preserve">Footnotes, </w:t>
      </w:r>
      <w:r w:rsidR="005B0344" w:rsidRPr="00A27799">
        <w:rPr>
          <w:i/>
          <w:lang w:val="vi-VN"/>
        </w:rPr>
        <w:t>or</w:t>
      </w:r>
      <w:r w:rsidR="005B0344" w:rsidRPr="00A27799">
        <w:rPr>
          <w:rFonts w:eastAsia="Times New Roman"/>
          <w:i/>
          <w:lang w:val="vi-VN"/>
        </w:rPr>
        <w:t xml:space="preserve"> </w:t>
      </w:r>
      <w:r w:rsidR="005B0344" w:rsidRPr="00A27799">
        <w:rPr>
          <w:i/>
          <w:lang w:val="vi-VN"/>
        </w:rPr>
        <w:t>Math</w:t>
      </w:r>
      <w:r w:rsidR="005B0344" w:rsidRPr="00A27799">
        <w:rPr>
          <w:rFonts w:eastAsia="Times New Roman"/>
          <w:i/>
          <w:lang w:val="vi-VN"/>
        </w:rPr>
        <w:t xml:space="preserve"> </w:t>
      </w:r>
      <w:r w:rsidR="005B0344" w:rsidRPr="00A27799">
        <w:rPr>
          <w:i/>
          <w:lang w:val="vi-VN"/>
        </w:rPr>
        <w:t>in</w:t>
      </w:r>
      <w:r w:rsidR="005B0344" w:rsidRPr="00A27799">
        <w:rPr>
          <w:rFonts w:eastAsia="Times New Roman"/>
          <w:i/>
          <w:lang w:val="vi-VN"/>
        </w:rPr>
        <w:t xml:space="preserve"> Paper </w:t>
      </w:r>
      <w:r w:rsidR="005B0344" w:rsidRPr="00A27799">
        <w:rPr>
          <w:i/>
          <w:lang w:val="vi-VN"/>
        </w:rPr>
        <w:t>Title</w:t>
      </w:r>
      <w:r w:rsidR="005B0344" w:rsidRPr="00A27799">
        <w:rPr>
          <w:rFonts w:eastAsia="Times New Roman"/>
          <w:i/>
          <w:lang w:val="vi-VN"/>
        </w:rPr>
        <w:t xml:space="preserve"> o</w:t>
      </w:r>
      <w:r w:rsidR="005B0344" w:rsidRPr="00A27799">
        <w:rPr>
          <w:i/>
          <w:lang w:val="vi-VN"/>
        </w:rPr>
        <w:t>r</w:t>
      </w:r>
      <w:r w:rsidR="005B0344" w:rsidRPr="00A27799">
        <w:rPr>
          <w:rFonts w:eastAsia="Times New Roman"/>
          <w:i/>
          <w:lang w:val="vi-VN"/>
        </w:rPr>
        <w:t xml:space="preserve"> </w:t>
      </w:r>
      <w:r w:rsidR="005B0344" w:rsidRPr="00A27799">
        <w:rPr>
          <w:i/>
          <w:lang w:val="vi-VN"/>
        </w:rPr>
        <w:t>Abstract</w:t>
      </w:r>
      <w:r w:rsidRPr="00A27799">
        <w:rPr>
          <w:lang w:val="vi-VN"/>
        </w:rPr>
        <w:t>. (</w:t>
      </w:r>
      <w:r w:rsidRPr="00A27799">
        <w:rPr>
          <w:b w:val="0"/>
          <w:i/>
          <w:lang w:val="vi-VN"/>
        </w:rPr>
        <w:t>Abstract</w:t>
      </w:r>
      <w:r w:rsidRPr="00A27799">
        <w:rPr>
          <w:lang w:val="vi-VN"/>
        </w:rPr>
        <w:t>)</w:t>
      </w:r>
      <w:r w:rsidR="001A42EA" w:rsidRPr="00A27799">
        <w:rPr>
          <w:lang w:val="vi-VN"/>
        </w:rPr>
        <w:t xml:space="preserve"> </w:t>
      </w:r>
    </w:p>
    <w:p w14:paraId="3159E1F7" w14:textId="77777777" w:rsidR="009303D9" w:rsidRPr="00A27799" w:rsidRDefault="004D72B5" w:rsidP="007A3416">
      <w:pPr>
        <w:pStyle w:val="Keywords"/>
        <w:spacing w:line="276" w:lineRule="auto"/>
        <w:rPr>
          <w:lang w:val="vi-VN"/>
        </w:rPr>
      </w:pPr>
      <w:r w:rsidRPr="00A27799">
        <w:rPr>
          <w:lang w:val="vi-VN"/>
        </w:rPr>
        <w:t>Keywords—</w:t>
      </w:r>
      <w:r w:rsidR="009303D9" w:rsidRPr="00A27799">
        <w:rPr>
          <w:lang w:val="vi-VN"/>
        </w:rPr>
        <w:t>component</w:t>
      </w:r>
      <w:r w:rsidR="00D7522C" w:rsidRPr="00A27799">
        <w:rPr>
          <w:lang w:val="vi-VN"/>
        </w:rPr>
        <w:t>,</w:t>
      </w:r>
      <w:r w:rsidR="009303D9" w:rsidRPr="00A27799">
        <w:rPr>
          <w:lang w:val="vi-VN"/>
        </w:rPr>
        <w:t xml:space="preserve"> formatting</w:t>
      </w:r>
      <w:r w:rsidR="00D7522C" w:rsidRPr="00A27799">
        <w:rPr>
          <w:lang w:val="vi-VN"/>
        </w:rPr>
        <w:t>,</w:t>
      </w:r>
      <w:r w:rsidR="009303D9" w:rsidRPr="00A27799">
        <w:rPr>
          <w:lang w:val="vi-VN"/>
        </w:rPr>
        <w:t xml:space="preserve"> style</w:t>
      </w:r>
      <w:r w:rsidR="00D7522C" w:rsidRPr="00A27799">
        <w:rPr>
          <w:lang w:val="vi-VN"/>
        </w:rPr>
        <w:t>,</w:t>
      </w:r>
      <w:r w:rsidR="009303D9" w:rsidRPr="00A27799">
        <w:rPr>
          <w:lang w:val="vi-VN"/>
        </w:rPr>
        <w:t xml:space="preserve"> styling</w:t>
      </w:r>
      <w:r w:rsidR="00D7522C" w:rsidRPr="00A27799">
        <w:rPr>
          <w:lang w:val="vi-VN"/>
        </w:rPr>
        <w:t>,</w:t>
      </w:r>
      <w:r w:rsidR="009303D9" w:rsidRPr="00A27799">
        <w:rPr>
          <w:lang w:val="vi-VN"/>
        </w:rPr>
        <w:t xml:space="preserve"> insert (</w:t>
      </w:r>
      <w:r w:rsidR="009303D9" w:rsidRPr="00A27799">
        <w:rPr>
          <w:b w:val="0"/>
          <w:lang w:val="vi-VN"/>
        </w:rPr>
        <w:t>key words</w:t>
      </w:r>
      <w:r w:rsidR="009303D9" w:rsidRPr="00A27799">
        <w:rPr>
          <w:lang w:val="vi-VN"/>
        </w:rPr>
        <w:t>)</w:t>
      </w:r>
    </w:p>
    <w:p w14:paraId="603EA19C" w14:textId="436A7592" w:rsidR="009303D9" w:rsidRPr="00A27799" w:rsidRDefault="009303D9" w:rsidP="00706F3C">
      <w:pPr>
        <w:pStyle w:val="Heading1"/>
        <w:spacing w:line="276" w:lineRule="auto"/>
        <w:rPr>
          <w:lang w:val="vi-VN"/>
        </w:rPr>
      </w:pPr>
      <w:r w:rsidRPr="00A27799">
        <w:rPr>
          <w:lang w:val="vi-VN"/>
        </w:rPr>
        <w:t>Introduction</w:t>
      </w:r>
    </w:p>
    <w:p w14:paraId="06B66F54" w14:textId="55B3947A" w:rsidR="00706F3C" w:rsidRPr="00D44465" w:rsidRDefault="00706F3C" w:rsidP="00706F3C">
      <w:pPr>
        <w:rPr>
          <w:lang w:val="vi-VN"/>
        </w:rPr>
      </w:pPr>
      <w:r>
        <w:rPr>
          <w:lang w:val="vi-VN"/>
        </w:rPr>
        <w:tab/>
      </w:r>
      <w:r w:rsidRPr="00706F3C">
        <w:rPr>
          <w:lang w:val="vi-VN"/>
        </w:rPr>
        <w:t>Cổ phiếu được coi là hình thức đầu tư trọng điểm trong ngành tài chính, đại diện cho quyền sở hữu một phần trong tổ chức phát hành. Sự kiện đáng chú ý trong lịch sử là việc Công ty Đông Ấn Hà Lan phát hành cổ phiếu đầu tiên vào năm 1602 tại Sở Giao dịch Chứng khoán Amsterdam, đồng thời cũng là công ty đầu tiên phát hành cổ phiếu và trái phiếu.</w:t>
      </w:r>
      <w:r w:rsidR="00D44465" w:rsidRPr="00D44465">
        <w:rPr>
          <w:lang w:val="vi-VN"/>
        </w:rPr>
        <w:t>[</w:t>
      </w:r>
      <w:commentRangeStart w:id="0"/>
      <w:commentRangeStart w:id="1"/>
      <w:r w:rsidR="00D44465" w:rsidRPr="00D44465">
        <w:rPr>
          <w:lang w:val="vi-VN"/>
        </w:rPr>
        <w:t>STT</w:t>
      </w:r>
      <w:commentRangeEnd w:id="0"/>
      <w:commentRangeEnd w:id="1"/>
      <w:r w:rsidR="00D44465">
        <w:rPr>
          <w:rStyle w:val="CommentReference"/>
        </w:rPr>
        <w:commentReference w:id="0"/>
      </w:r>
      <w:r w:rsidR="00D44465">
        <w:rPr>
          <w:rStyle w:val="CommentReference"/>
        </w:rPr>
        <w:commentReference w:id="1"/>
      </w:r>
      <w:r w:rsidR="00D44465" w:rsidRPr="00D44465">
        <w:rPr>
          <w:lang w:val="vi-VN"/>
        </w:rPr>
        <w:t>]</w:t>
      </w:r>
    </w:p>
    <w:p w14:paraId="7A404FC1" w14:textId="344B17F8" w:rsidR="00706F3C" w:rsidRPr="00706F3C" w:rsidRDefault="00706F3C" w:rsidP="00706F3C">
      <w:pPr>
        <w:rPr>
          <w:lang w:val="vi-VN"/>
        </w:rPr>
      </w:pPr>
      <w:r>
        <w:rPr>
          <w:lang w:val="vi-VN"/>
        </w:rPr>
        <w:tab/>
      </w:r>
      <w:r w:rsidRPr="00706F3C">
        <w:rPr>
          <w:lang w:val="vi-VN"/>
        </w:rPr>
        <w:t>Định giá cổ phiếu là quy trình xác định giá trị thị trường thực sự của cổ phiếu tại một thời điểm nhất định, nhằm hiểu rõ tiềm năng của cổ phiếu để đưa ra quyết định đầu tư phù hợp. Đối với doanh nghiệp, việc định giá cổ phiếu được coi là một trong những bước tiên quyết khi công ty cổ phần dự định phát hành cổ phiếu, huy động vốn và tăng cường ảnh hưởng của mình trên thị trường. Từ góc độ của nhà đầu tư, việc định giá cổ phiếu giúp họ xác định cổ phiếu nào đáng để đầu tư và có tiềm năng mang lại lợi nhuận tối đa.</w:t>
      </w:r>
    </w:p>
    <w:p w14:paraId="174159CD" w14:textId="2D23FA4A" w:rsidR="00706F3C" w:rsidRPr="00706F3C" w:rsidRDefault="0055023C" w:rsidP="00706F3C">
      <w:pPr>
        <w:rPr>
          <w:lang w:val="vi-VN"/>
        </w:rPr>
      </w:pPr>
      <w:r>
        <w:rPr>
          <w:lang w:val="vi-VN"/>
        </w:rPr>
        <w:tab/>
      </w:r>
      <w:r w:rsidR="00706F3C" w:rsidRPr="00706F3C">
        <w:rPr>
          <w:lang w:val="vi-VN"/>
        </w:rPr>
        <w:t>Một phương pháp tiếp cận sơ bộ trong việc định giá cổ phiếu là đánh giá giá trị cổ phiếu. Nếu giá cổ phiếu hiện tại thấp hơn giá trị đã định giá, nhà đầu tư có thể xem xét mua cổ phiếu. Ngược lại, nếu giá cổ phiếu vượt quá giá trị đã định giá và nhà đầu tư hiện đang sở hữu cổ phiếu, họ có thể bán cổ phiếu để thu về lợi nhuận.</w:t>
      </w:r>
    </w:p>
    <w:p w14:paraId="5DCAD88E" w14:textId="1FF9A73B" w:rsidR="009303D9" w:rsidRPr="00A27799" w:rsidRDefault="0055023C" w:rsidP="00706F3C">
      <w:pPr>
        <w:rPr>
          <w:lang w:val="vi-VN"/>
        </w:rPr>
      </w:pPr>
      <w:r>
        <w:rPr>
          <w:lang w:val="vi-VN"/>
        </w:rPr>
        <w:tab/>
      </w:r>
      <w:r w:rsidR="00706F3C" w:rsidRPr="00706F3C">
        <w:rPr>
          <w:lang w:val="vi-VN"/>
        </w:rPr>
        <w:t xml:space="preserve">Thực tế cho thấy có nhiều thuật toán và kỹ thuật hỗ trợ việc dự báo giá cổ phiếu. Trong nghiên cứu này, chúng tôi sẽ áp dụng 12 mô hình: GRU, ARIMA, LSTM, Linear Regression, </w:t>
      </w:r>
      <w:r w:rsidRPr="0055023C">
        <w:rPr>
          <w:lang w:val="vi-VN"/>
        </w:rPr>
        <w:t>ES</w:t>
      </w:r>
      <w:r w:rsidR="00706F3C" w:rsidRPr="00706F3C">
        <w:rPr>
          <w:lang w:val="vi-VN"/>
        </w:rPr>
        <w:t xml:space="preserve">, </w:t>
      </w:r>
      <w:r w:rsidRPr="0055023C">
        <w:rPr>
          <w:lang w:val="vi-VN"/>
        </w:rPr>
        <w:t>KF</w:t>
      </w:r>
      <w:r w:rsidR="00706F3C" w:rsidRPr="00706F3C">
        <w:rPr>
          <w:lang w:val="vi-VN"/>
        </w:rPr>
        <w:t xml:space="preserve">, GBT, </w:t>
      </w:r>
      <w:r w:rsidR="00405520" w:rsidRPr="004D2EDE">
        <w:rPr>
          <w:lang w:val="vi-VN"/>
        </w:rPr>
        <w:t>D</w:t>
      </w:r>
      <w:r w:rsidR="00706F3C" w:rsidRPr="00706F3C">
        <w:rPr>
          <w:lang w:val="vi-VN"/>
        </w:rPr>
        <w:t>NN, XGBoost, DNN, TCA, RNN để dự báo giá cổ phiếu của một số công ty trong 30 ngày tiếp theo. Sau cùng, sẽ tiến hành đánh giá và so sánh giữa các mô hình để xem mô hình nào hiệu quả nhất.</w:t>
      </w:r>
    </w:p>
    <w:p w14:paraId="49E2953B" w14:textId="12BCEDAA" w:rsidR="009303D9" w:rsidRPr="00A27799" w:rsidRDefault="00F6130B" w:rsidP="008E14B6">
      <w:pPr>
        <w:pStyle w:val="Heading1"/>
        <w:rPr>
          <w:lang w:val="vi-VN"/>
        </w:rPr>
      </w:pPr>
      <w:r w:rsidRPr="008E14B6">
        <w:t>Related</w:t>
      </w:r>
      <w:r w:rsidRPr="00A27799">
        <w:rPr>
          <w:lang w:val="vi-VN"/>
        </w:rPr>
        <w:t xml:space="preserve"> Work</w:t>
      </w:r>
    </w:p>
    <w:p w14:paraId="248F0DA7" w14:textId="77777777" w:rsidR="00AB7C13" w:rsidRDefault="00AB7C13" w:rsidP="00AB7C13">
      <w:pPr>
        <w:rPr>
          <w:ins w:id="2" w:author="{2e8bdd80-5606-4c75-b721-f1acf27d5a9a}" w:date="2023-06-04T09:32:00Z"/>
          <w:lang w:val="vi-VN"/>
        </w:rPr>
      </w:pPr>
    </w:p>
    <w:p w14:paraId="1483C384" w14:textId="53E96818" w:rsidR="009303D9" w:rsidRPr="00A27799" w:rsidRDefault="00AC1605" w:rsidP="007A3416">
      <w:pPr>
        <w:pStyle w:val="Heading2"/>
        <w:numPr>
          <w:ilvl w:val="0"/>
          <w:numId w:val="0"/>
        </w:numPr>
        <w:spacing w:line="276" w:lineRule="auto"/>
        <w:ind w:left="288"/>
        <w:rPr>
          <w:lang w:val="vi-VN"/>
        </w:rPr>
      </w:pPr>
      <w:r w:rsidRPr="00A27799">
        <w:rPr>
          <w:lang w:val="vi-VN"/>
        </w:rPr>
        <w:t>Giới thiệu chung</w:t>
      </w:r>
    </w:p>
    <w:p w14:paraId="279CD760" w14:textId="77777777" w:rsidR="006347CF" w:rsidRPr="00A27799" w:rsidRDefault="006347CF" w:rsidP="007A3416">
      <w:pPr>
        <w:pStyle w:val="BodyText"/>
        <w:spacing w:line="276" w:lineRule="auto"/>
        <w:rPr>
          <w:lang w:val="vi-VN"/>
        </w:rPr>
      </w:pPr>
    </w:p>
    <w:p w14:paraId="46FF4F06" w14:textId="483A6533" w:rsidR="009303D9" w:rsidRPr="00A27799" w:rsidRDefault="00AC1605" w:rsidP="007A3416">
      <w:pPr>
        <w:pStyle w:val="Heading2"/>
        <w:numPr>
          <w:ilvl w:val="0"/>
          <w:numId w:val="0"/>
        </w:numPr>
        <w:spacing w:line="276" w:lineRule="auto"/>
        <w:ind w:left="288"/>
        <w:rPr>
          <w:lang w:val="vi-VN"/>
        </w:rPr>
      </w:pPr>
      <w:r w:rsidRPr="00A27799">
        <w:rPr>
          <w:lang w:val="vi-VN"/>
        </w:rPr>
        <w:t>Giới thiệu từng thuật toán</w:t>
      </w:r>
    </w:p>
    <w:p w14:paraId="60E88DF6" w14:textId="075A3342" w:rsidR="00231E84" w:rsidRPr="00A27799" w:rsidRDefault="004E33AC" w:rsidP="00823C66">
      <w:pPr>
        <w:spacing w:line="276" w:lineRule="auto"/>
        <w:ind w:firstLine="288"/>
        <w:rPr>
          <w:lang w:val="vi-VN"/>
        </w:rPr>
      </w:pPr>
      <w:r w:rsidRPr="00A27799">
        <w:rPr>
          <w:lang w:val="vi-VN"/>
        </w:rPr>
        <w:t xml:space="preserve">Nhóm tác giả </w:t>
      </w:r>
      <w:r w:rsidR="00145CE5" w:rsidRPr="00A27799">
        <w:rPr>
          <w:lang w:val="vi-VN"/>
        </w:rPr>
        <w:t>Vaishnavi Gururaj</w:t>
      </w:r>
      <w:r w:rsidR="00872B7F" w:rsidRPr="00A27799">
        <w:rPr>
          <w:lang w:val="vi-VN"/>
        </w:rPr>
        <w:t xml:space="preserve">, </w:t>
      </w:r>
      <w:r w:rsidR="003A3E9B" w:rsidRPr="00A27799">
        <w:rPr>
          <w:lang w:val="vi-VN"/>
        </w:rPr>
        <w:t xml:space="preserve">Shriya V R và </w:t>
      </w:r>
      <w:r w:rsidR="007B1674" w:rsidRPr="00A27799">
        <w:rPr>
          <w:lang w:val="vi-VN"/>
        </w:rPr>
        <w:t>Dr. Ashwini K</w:t>
      </w:r>
      <w:r w:rsidR="00F92202" w:rsidRPr="00A27799">
        <w:rPr>
          <w:lang w:val="vi-VN"/>
        </w:rPr>
        <w:t xml:space="preserve"> </w:t>
      </w:r>
      <w:commentRangeStart w:id="3"/>
      <w:r w:rsidR="002F7765" w:rsidRPr="00A27799">
        <w:rPr>
          <w:lang w:val="vi-VN"/>
        </w:rPr>
        <w:t>[</w:t>
      </w:r>
      <w:r w:rsidR="00E6684A" w:rsidRPr="00706F3C">
        <w:rPr>
          <w:lang w:val="vi-VN"/>
        </w:rPr>
        <w:t>STT</w:t>
      </w:r>
      <w:r w:rsidR="002F7765" w:rsidRPr="00A27799">
        <w:rPr>
          <w:lang w:val="vi-VN"/>
        </w:rPr>
        <w:t>]</w:t>
      </w:r>
      <w:commentRangeEnd w:id="3"/>
      <w:r w:rsidR="00E078B6">
        <w:rPr>
          <w:rStyle w:val="CommentReference"/>
        </w:rPr>
        <w:commentReference w:id="3"/>
      </w:r>
      <w:r w:rsidR="002F7765" w:rsidRPr="00A27799">
        <w:rPr>
          <w:lang w:val="vi-VN"/>
        </w:rPr>
        <w:t xml:space="preserve"> </w:t>
      </w:r>
      <w:r w:rsidR="00F92202" w:rsidRPr="00A27799">
        <w:rPr>
          <w:lang w:val="vi-VN"/>
        </w:rPr>
        <w:t xml:space="preserve">đã </w:t>
      </w:r>
      <w:r w:rsidR="008E1755" w:rsidRPr="00A27799">
        <w:rPr>
          <w:lang w:val="vi-VN"/>
        </w:rPr>
        <w:t>nghiên cứu về</w:t>
      </w:r>
      <w:r w:rsidR="00704C09" w:rsidRPr="00A27799">
        <w:rPr>
          <w:lang w:val="vi-VN"/>
        </w:rPr>
        <w:t xml:space="preserve"> thị trường chứng khoán bằng mô hình</w:t>
      </w:r>
      <w:r w:rsidR="00937EFA" w:rsidRPr="00A27799">
        <w:rPr>
          <w:lang w:val="vi-VN"/>
        </w:rPr>
        <w:t xml:space="preserve"> Linear Regression</w:t>
      </w:r>
      <w:r w:rsidR="008D1C4F" w:rsidRPr="00A27799">
        <w:rPr>
          <w:lang w:val="vi-VN"/>
        </w:rPr>
        <w:t>.</w:t>
      </w:r>
      <w:r w:rsidR="005D2779" w:rsidRPr="00A27799">
        <w:rPr>
          <w:lang w:val="vi-VN"/>
        </w:rPr>
        <w:t xml:space="preserve"> Dataset mà nhóm tác giả sử dụng</w:t>
      </w:r>
      <w:r w:rsidR="00532E71" w:rsidRPr="00A27799">
        <w:rPr>
          <w:lang w:val="vi-VN"/>
        </w:rPr>
        <w:t xml:space="preserve"> là </w:t>
      </w:r>
      <w:r w:rsidR="007D7AC7" w:rsidRPr="00A27799">
        <w:rPr>
          <w:lang w:val="vi-VN"/>
        </w:rPr>
        <w:t>một năm dữ liệu cổ phiếu của Công ty Coca-Cola</w:t>
      </w:r>
      <w:r w:rsidR="00121DBC" w:rsidRPr="00A27799">
        <w:rPr>
          <w:lang w:val="vi-VN"/>
        </w:rPr>
        <w:t>, từ tháng 1 năm 2017 đến năm 2018.</w:t>
      </w:r>
      <w:r w:rsidR="00552725" w:rsidRPr="00A27799">
        <w:rPr>
          <w:lang w:val="vi-VN"/>
        </w:rPr>
        <w:t xml:space="preserve"> </w:t>
      </w:r>
      <w:r w:rsidR="00E41701" w:rsidRPr="00A27799">
        <w:rPr>
          <w:lang w:val="vi-VN"/>
        </w:rPr>
        <w:t>Các kết quả về độ đo bao gồm</w:t>
      </w:r>
      <w:r w:rsidR="007C380D" w:rsidRPr="00A27799">
        <w:rPr>
          <w:lang w:val="vi-VN"/>
        </w:rPr>
        <w:t>:</w:t>
      </w:r>
      <w:r w:rsidR="00F958FB" w:rsidRPr="00A27799">
        <w:rPr>
          <w:lang w:val="vi-VN"/>
        </w:rPr>
        <w:t xml:space="preserve"> 3.22 (RMSE), 2.53 (MAE), </w:t>
      </w:r>
      <w:r w:rsidR="00740161" w:rsidRPr="00A27799">
        <w:rPr>
          <w:lang w:val="vi-VN"/>
        </w:rPr>
        <w:t>10.37 (MSE) và 0.73 (R-Squared).</w:t>
      </w:r>
    </w:p>
    <w:p w14:paraId="268143F9" w14:textId="434B1931" w:rsidR="004D315D" w:rsidRPr="004D2EDE" w:rsidRDefault="004D315D" w:rsidP="00823C66">
      <w:pPr>
        <w:spacing w:line="276" w:lineRule="auto"/>
        <w:ind w:firstLine="288"/>
        <w:rPr>
          <w:lang w:val="vi-VN"/>
        </w:rPr>
      </w:pPr>
      <w:r w:rsidRPr="004D2EDE">
        <w:rPr>
          <w:lang w:val="vi-VN"/>
        </w:rPr>
        <w:t>[GRU]</w:t>
      </w:r>
    </w:p>
    <w:p w14:paraId="52E9AECD" w14:textId="6B382D0D" w:rsidR="00F0753B" w:rsidRPr="004D2EDE" w:rsidRDefault="00F0753B" w:rsidP="00215341">
      <w:pPr>
        <w:spacing w:line="276" w:lineRule="auto"/>
        <w:ind w:firstLine="288"/>
        <w:rPr>
          <w:lang w:val="vi-VN"/>
        </w:rPr>
      </w:pPr>
      <w:r w:rsidRPr="00F0753B">
        <w:rPr>
          <w:lang w:val="vi-VN"/>
        </w:rPr>
        <w:t>Box và Jenkins đã giới thiệu mô hình ARIMA vào năm 1970. Đây còn được gọi là phương pháp Box-Jenkins, bao gồm một tập hợp các hoạt động để xác định, ước lượng và chẩn đoán các mô hình ARIMA với dữ liệu chuỗi thời gian</w:t>
      </w:r>
      <w:r w:rsidRPr="004D2EDE">
        <w:rPr>
          <w:lang w:val="vi-VN"/>
        </w:rPr>
        <w:t>[</w:t>
      </w:r>
      <w:commentRangeStart w:id="4"/>
      <w:r w:rsidRPr="004D2EDE">
        <w:rPr>
          <w:lang w:val="vi-VN"/>
        </w:rPr>
        <w:t>STT</w:t>
      </w:r>
      <w:commentRangeEnd w:id="4"/>
      <w:r w:rsidR="002913BB">
        <w:rPr>
          <w:rStyle w:val="CommentReference"/>
        </w:rPr>
        <w:commentReference w:id="4"/>
      </w:r>
      <w:r w:rsidRPr="004D2EDE">
        <w:rPr>
          <w:lang w:val="vi-VN"/>
        </w:rPr>
        <w:t>]</w:t>
      </w:r>
      <w:r w:rsidRPr="00F0753B">
        <w:rPr>
          <w:lang w:val="vi-VN"/>
        </w:rPr>
        <w:t>.</w:t>
      </w:r>
      <w:r w:rsidR="002913BB" w:rsidRPr="004D2EDE">
        <w:rPr>
          <w:lang w:val="vi-VN"/>
        </w:rPr>
        <w:t xml:space="preserve"> </w:t>
      </w:r>
      <w:r w:rsidR="00215341" w:rsidRPr="004D2EDE">
        <w:rPr>
          <w:lang w:val="vi-VN"/>
        </w:rPr>
        <w:t xml:space="preserve">Các mô hình ARIMA đã chứng minh khả năng tạo ra dự đoán ngắn hạn hiệu quả. </w:t>
      </w:r>
      <w:r w:rsidR="00B42FFE" w:rsidRPr="004D2EDE">
        <w:rPr>
          <w:lang w:val="vi-VN"/>
        </w:rPr>
        <w:t xml:space="preserve">ARIMA </w:t>
      </w:r>
      <w:r w:rsidR="00215341" w:rsidRPr="004D2EDE">
        <w:rPr>
          <w:lang w:val="vi-VN"/>
        </w:rPr>
        <w:t>liên tục vượt trội so với các mô hình phức tạp khác trong dự đoán ngắn hạn</w:t>
      </w:r>
      <w:r w:rsidR="0067524A" w:rsidRPr="004D2EDE">
        <w:rPr>
          <w:lang w:val="vi-VN"/>
        </w:rPr>
        <w:t xml:space="preserve"> [</w:t>
      </w:r>
      <w:commentRangeStart w:id="5"/>
      <w:r w:rsidR="0067524A" w:rsidRPr="004D2EDE">
        <w:rPr>
          <w:lang w:val="vi-VN"/>
        </w:rPr>
        <w:t>STT</w:t>
      </w:r>
      <w:commentRangeEnd w:id="5"/>
      <w:r w:rsidR="0067524A">
        <w:rPr>
          <w:rStyle w:val="CommentReference"/>
        </w:rPr>
        <w:commentReference w:id="5"/>
      </w:r>
      <w:r w:rsidR="0067524A" w:rsidRPr="004D2EDE">
        <w:rPr>
          <w:lang w:val="vi-VN"/>
        </w:rPr>
        <w:t>]</w:t>
      </w:r>
      <w:r w:rsidR="00215341" w:rsidRPr="004D2EDE">
        <w:rPr>
          <w:lang w:val="vi-VN"/>
        </w:rPr>
        <w:t>.</w:t>
      </w:r>
    </w:p>
    <w:p w14:paraId="6C07BA5E" w14:textId="2597FDA0" w:rsidR="0009295C" w:rsidRPr="00A27799" w:rsidRDefault="0009295C" w:rsidP="00823C66">
      <w:pPr>
        <w:spacing w:line="276" w:lineRule="auto"/>
        <w:ind w:firstLine="288"/>
        <w:rPr>
          <w:lang w:val="vi-VN"/>
        </w:rPr>
      </w:pPr>
      <w:r w:rsidRPr="00A27799">
        <w:rPr>
          <w:lang w:val="vi-VN"/>
        </w:rPr>
        <w:t xml:space="preserve">Hai tác giả </w:t>
      </w:r>
      <w:r w:rsidR="00665BAB" w:rsidRPr="00A27799">
        <w:rPr>
          <w:lang w:val="vi-VN"/>
        </w:rPr>
        <w:t xml:space="preserve">F. Sidqi và I. D. Sumitra </w:t>
      </w:r>
      <w:commentRangeStart w:id="6"/>
      <w:r w:rsidR="00665BAB" w:rsidRPr="00A27799">
        <w:rPr>
          <w:lang w:val="vi-VN"/>
        </w:rPr>
        <w:t>[</w:t>
      </w:r>
      <w:r w:rsidR="00E6684A" w:rsidRPr="00706F3C">
        <w:rPr>
          <w:lang w:val="vi-VN"/>
        </w:rPr>
        <w:t>STT</w:t>
      </w:r>
      <w:r w:rsidR="00665BAB" w:rsidRPr="00A27799">
        <w:rPr>
          <w:lang w:val="vi-VN"/>
        </w:rPr>
        <w:t>]</w:t>
      </w:r>
      <w:commentRangeEnd w:id="6"/>
      <w:r w:rsidR="00B23FB5">
        <w:rPr>
          <w:rStyle w:val="CommentReference"/>
        </w:rPr>
        <w:commentReference w:id="6"/>
      </w:r>
      <w:r w:rsidR="00160E82" w:rsidRPr="00A27799">
        <w:rPr>
          <w:lang w:val="vi-VN"/>
        </w:rPr>
        <w:t xml:space="preserve"> đã nghiên cứu </w:t>
      </w:r>
      <w:r w:rsidR="003F4942" w:rsidRPr="00A27799">
        <w:rPr>
          <w:lang w:val="vi-VN"/>
        </w:rPr>
        <w:t>và áp dụng hai phương pháp Single Exponential Smoothing (SES) và Double Exponential Smoothing (DES) để dự báo doanh số bán hàng sản phẩm.</w:t>
      </w:r>
      <w:r w:rsidR="00711AC8" w:rsidRPr="00A27799">
        <w:rPr>
          <w:lang w:val="vi-VN"/>
        </w:rPr>
        <w:t xml:space="preserve"> Kết quả cho thấy MAPE của SES là 20% và MAPE của DES khoảng 24%. Phương pháp Single</w:t>
      </w:r>
      <w:r w:rsidR="00CB128C" w:rsidRPr="00A27799">
        <w:rPr>
          <w:lang w:val="vi-VN"/>
        </w:rPr>
        <w:t xml:space="preserve"> </w:t>
      </w:r>
      <w:r w:rsidR="00711AC8" w:rsidRPr="00A27799">
        <w:rPr>
          <w:lang w:val="vi-VN"/>
        </w:rPr>
        <w:t>Exponential Smoothing có sai số thấp hơn.</w:t>
      </w:r>
    </w:p>
    <w:p w14:paraId="283E9C02" w14:textId="4B19ECC9" w:rsidR="002B1F75" w:rsidRDefault="002B1F75" w:rsidP="00823C66">
      <w:pPr>
        <w:spacing w:line="276" w:lineRule="auto"/>
        <w:ind w:firstLine="288"/>
      </w:pPr>
      <w:r>
        <w:t>[LSTM]</w:t>
      </w:r>
    </w:p>
    <w:p w14:paraId="08A913AD" w14:textId="26C512C7" w:rsidR="002B1F75" w:rsidRDefault="002B1F75" w:rsidP="00823C66">
      <w:pPr>
        <w:spacing w:line="276" w:lineRule="auto"/>
        <w:ind w:firstLine="288"/>
      </w:pPr>
      <w:r>
        <w:t>[RNN]</w:t>
      </w:r>
    </w:p>
    <w:p w14:paraId="28EF2CC1" w14:textId="1FA2A326" w:rsidR="002B1F75" w:rsidRDefault="002B1F75" w:rsidP="00823C66">
      <w:pPr>
        <w:spacing w:line="276" w:lineRule="auto"/>
        <w:ind w:firstLine="288"/>
      </w:pPr>
      <w:r>
        <w:t>[GBT]</w:t>
      </w:r>
    </w:p>
    <w:p w14:paraId="326880D8" w14:textId="5BE145EA" w:rsidR="002B1F75" w:rsidRDefault="002B1F75" w:rsidP="00823C66">
      <w:pPr>
        <w:spacing w:line="276" w:lineRule="auto"/>
        <w:ind w:firstLine="288"/>
      </w:pPr>
      <w:r>
        <w:t>[HMM]</w:t>
      </w:r>
    </w:p>
    <w:p w14:paraId="08357918" w14:textId="1711BF4F" w:rsidR="002B1F75" w:rsidRDefault="002B1F75" w:rsidP="00823C66">
      <w:pPr>
        <w:spacing w:line="276" w:lineRule="auto"/>
        <w:ind w:firstLine="288"/>
      </w:pPr>
      <w:r>
        <w:t>[XGBoost]</w:t>
      </w:r>
    </w:p>
    <w:p w14:paraId="0E200BDD" w14:textId="1294D4D7" w:rsidR="002B1F75" w:rsidRPr="002B1F75" w:rsidRDefault="002B1F75" w:rsidP="00AB618F">
      <w:pPr>
        <w:spacing w:line="276" w:lineRule="auto"/>
        <w:ind w:firstLine="288"/>
      </w:pPr>
      <w:r>
        <w:t>[DFNN]</w:t>
      </w:r>
    </w:p>
    <w:p w14:paraId="64295809" w14:textId="4EA578C0" w:rsidR="00D1265B" w:rsidRPr="00A27799" w:rsidRDefault="003040D1" w:rsidP="00823C66">
      <w:pPr>
        <w:spacing w:line="276" w:lineRule="auto"/>
        <w:ind w:firstLine="288"/>
        <w:rPr>
          <w:lang w:val="vi-VN"/>
        </w:rPr>
      </w:pPr>
      <w:r w:rsidRPr="00A27799">
        <w:rPr>
          <w:lang w:val="vi-VN"/>
        </w:rPr>
        <w:t xml:space="preserve">Y. Lin và các cộng sự </w:t>
      </w:r>
      <w:commentRangeStart w:id="7"/>
      <w:r w:rsidRPr="00A27799">
        <w:rPr>
          <w:lang w:val="vi-VN"/>
        </w:rPr>
        <w:t>[</w:t>
      </w:r>
      <w:r w:rsidR="00E6684A" w:rsidRPr="00706F3C">
        <w:rPr>
          <w:lang w:val="vi-VN"/>
        </w:rPr>
        <w:t>STT</w:t>
      </w:r>
      <w:r w:rsidRPr="00A27799">
        <w:rPr>
          <w:lang w:val="vi-VN"/>
        </w:rPr>
        <w:t>]</w:t>
      </w:r>
      <w:commentRangeEnd w:id="7"/>
      <w:r w:rsidR="008F5144">
        <w:rPr>
          <w:rStyle w:val="CommentReference"/>
        </w:rPr>
        <w:commentReference w:id="7"/>
      </w:r>
      <w:r w:rsidR="005E488E" w:rsidRPr="00A27799">
        <w:rPr>
          <w:lang w:val="vi-VN"/>
        </w:rPr>
        <w:t xml:space="preserve"> </w:t>
      </w:r>
      <w:r w:rsidR="00ED7245" w:rsidRPr="00A27799">
        <w:rPr>
          <w:lang w:val="vi-VN"/>
        </w:rPr>
        <w:t xml:space="preserve">đã nghiên cứu và áp dụng mô hình </w:t>
      </w:r>
      <w:r w:rsidR="00CE2FCF" w:rsidRPr="00A27799">
        <w:rPr>
          <w:lang w:val="vi-VN"/>
        </w:rPr>
        <w:t>Temporal</w:t>
      </w:r>
      <w:r w:rsidR="00FF64A5" w:rsidRPr="00A27799">
        <w:rPr>
          <w:lang w:val="vi-VN"/>
        </w:rPr>
        <w:t xml:space="preserve"> Convolutional Attention </w:t>
      </w:r>
      <w:r w:rsidR="00AB7358" w:rsidRPr="00A27799">
        <w:rPr>
          <w:lang w:val="vi-VN"/>
        </w:rPr>
        <w:t>Neural Networks</w:t>
      </w:r>
      <w:r w:rsidR="00553E97" w:rsidRPr="00A27799">
        <w:rPr>
          <w:lang w:val="vi-VN"/>
        </w:rPr>
        <w:t xml:space="preserve"> cho dự báo</w:t>
      </w:r>
      <w:r w:rsidR="00956283" w:rsidRPr="00A27799">
        <w:rPr>
          <w:lang w:val="vi-VN"/>
        </w:rPr>
        <w:t xml:space="preserve"> năng lượng mặt trời.</w:t>
      </w:r>
      <w:r w:rsidR="00F95FD3" w:rsidRPr="00A27799">
        <w:rPr>
          <w:lang w:val="vi-VN"/>
        </w:rPr>
        <w:t xml:space="preserve"> Kết quả cho thấy</w:t>
      </w:r>
      <w:r w:rsidR="008A38BF" w:rsidRPr="00A27799">
        <w:rPr>
          <w:lang w:val="vi-VN"/>
        </w:rPr>
        <w:t xml:space="preserve"> </w:t>
      </w:r>
      <w:r w:rsidR="00212CDA" w:rsidRPr="00A27799">
        <w:rPr>
          <w:lang w:val="vi-VN"/>
        </w:rPr>
        <w:t>TCAN</w:t>
      </w:r>
      <w:r w:rsidR="00FF4884" w:rsidRPr="00A27799">
        <w:rPr>
          <w:lang w:val="vi-VN"/>
        </w:rPr>
        <w:t xml:space="preserve"> cho kết quả tốt trên cả dự báo điểm </w:t>
      </w:r>
      <w:r w:rsidR="00603653" w:rsidRPr="00A27799">
        <w:rPr>
          <w:lang w:val="vi-VN"/>
        </w:rPr>
        <w:t>(</w:t>
      </w:r>
      <m:oMath>
        <m:r>
          <w:rPr>
            <w:rFonts w:ascii="Cambria Math" w:hAnsi="Cambria Math"/>
            <w:lang w:val="vi-VN"/>
          </w:rPr>
          <m:t>ρ</m:t>
        </m:r>
      </m:oMath>
      <w:r w:rsidR="00603653" w:rsidRPr="00A27799">
        <w:rPr>
          <w:lang w:val="vi-VN"/>
        </w:rPr>
        <w:t>0.5) và dự báo xác suất (</w:t>
      </w:r>
      <m:oMath>
        <m:r>
          <w:rPr>
            <w:rFonts w:ascii="Cambria Math" w:hAnsi="Cambria Math"/>
            <w:lang w:val="vi-VN"/>
          </w:rPr>
          <m:t>ρ</m:t>
        </m:r>
      </m:oMath>
      <w:r w:rsidR="00603653" w:rsidRPr="00A27799">
        <w:rPr>
          <w:lang w:val="vi-VN"/>
        </w:rPr>
        <w:t>0.9)</w:t>
      </w:r>
      <w:r w:rsidR="00BF30ED" w:rsidRPr="00A27799">
        <w:rPr>
          <w:lang w:val="vi-VN"/>
        </w:rPr>
        <w:t xml:space="preserve">. Các kết quả </w:t>
      </w:r>
      <m:oMath>
        <m:r>
          <w:rPr>
            <w:rFonts w:ascii="Cambria Math" w:hAnsi="Cambria Math"/>
            <w:lang w:val="vi-VN"/>
          </w:rPr>
          <m:t>ρ</m:t>
        </m:r>
      </m:oMath>
      <w:r w:rsidR="00F83AF4" w:rsidRPr="00706F3C">
        <w:rPr>
          <w:lang w:val="vi-VN"/>
        </w:rPr>
        <w:t>0.5</w:t>
      </w:r>
      <w:r w:rsidR="00BF30ED" w:rsidRPr="00A27799">
        <w:rPr>
          <w:lang w:val="vi-VN"/>
        </w:rPr>
        <w:t>/</w:t>
      </w:r>
      <m:oMath>
        <m:r>
          <w:rPr>
            <w:rFonts w:ascii="Cambria Math" w:hAnsi="Cambria Math"/>
            <w:lang w:val="vi-VN"/>
          </w:rPr>
          <m:t>ρ</m:t>
        </m:r>
      </m:oMath>
      <w:r w:rsidR="00BF30ED" w:rsidRPr="00A27799">
        <w:rPr>
          <w:lang w:val="vi-VN"/>
        </w:rPr>
        <w:t>0.9</w:t>
      </w:r>
      <w:r w:rsidR="00ED247C" w:rsidRPr="00A27799">
        <w:rPr>
          <w:lang w:val="vi-VN"/>
        </w:rPr>
        <w:t xml:space="preserve"> bao gồm:</w:t>
      </w:r>
      <w:r w:rsidR="00795700" w:rsidRPr="00A27799">
        <w:rPr>
          <w:lang w:val="vi-VN"/>
        </w:rPr>
        <w:t xml:space="preserve"> </w:t>
      </w:r>
      <w:r w:rsidR="00A15610" w:rsidRPr="00A27799">
        <w:rPr>
          <w:lang w:val="vi-VN"/>
        </w:rPr>
        <w:t>0.062/</w:t>
      </w:r>
      <w:r w:rsidR="00020CFD" w:rsidRPr="00A27799">
        <w:rPr>
          <w:lang w:val="vi-VN"/>
        </w:rPr>
        <w:t>0.031</w:t>
      </w:r>
      <w:r w:rsidR="000722BD" w:rsidRPr="00A27799">
        <w:rPr>
          <w:lang w:val="vi-VN"/>
        </w:rPr>
        <w:t xml:space="preserve"> (</w:t>
      </w:r>
      <w:r w:rsidR="003363F3" w:rsidRPr="00A27799">
        <w:rPr>
          <w:lang w:val="vi-VN"/>
        </w:rPr>
        <w:t xml:space="preserve">Sanyo), </w:t>
      </w:r>
      <w:r w:rsidR="00880E88" w:rsidRPr="00A27799">
        <w:rPr>
          <w:lang w:val="vi-VN"/>
        </w:rPr>
        <w:t>0.068</w:t>
      </w:r>
      <w:r w:rsidR="00773474" w:rsidRPr="00A27799">
        <w:rPr>
          <w:lang w:val="vi-VN"/>
        </w:rPr>
        <w:t>/</w:t>
      </w:r>
      <w:r w:rsidR="00896E7C" w:rsidRPr="00A27799">
        <w:rPr>
          <w:lang w:val="vi-VN"/>
        </w:rPr>
        <w:t>0.035</w:t>
      </w:r>
      <w:r w:rsidR="00D56498" w:rsidRPr="00A27799">
        <w:rPr>
          <w:lang w:val="vi-VN"/>
        </w:rPr>
        <w:t xml:space="preserve"> (</w:t>
      </w:r>
      <w:r w:rsidR="00566E96" w:rsidRPr="00A27799">
        <w:rPr>
          <w:lang w:val="vi-VN"/>
        </w:rPr>
        <w:t xml:space="preserve">Hanery) và </w:t>
      </w:r>
      <w:r w:rsidR="00C41AEA" w:rsidRPr="00A27799">
        <w:rPr>
          <w:lang w:val="vi-VN"/>
        </w:rPr>
        <w:t>0.</w:t>
      </w:r>
      <w:r w:rsidR="00DC0646" w:rsidRPr="00A27799">
        <w:rPr>
          <w:lang w:val="vi-VN"/>
        </w:rPr>
        <w:t>209/</w:t>
      </w:r>
      <w:r w:rsidR="00343255" w:rsidRPr="00A27799">
        <w:rPr>
          <w:lang w:val="vi-VN"/>
        </w:rPr>
        <w:t>0.081</w:t>
      </w:r>
      <w:r w:rsidR="00146E6C" w:rsidRPr="00A27799">
        <w:rPr>
          <w:lang w:val="vi-VN"/>
        </w:rPr>
        <w:t xml:space="preserve"> (</w:t>
      </w:r>
      <w:r w:rsidR="00620B7C" w:rsidRPr="00A27799">
        <w:rPr>
          <w:lang w:val="vi-VN"/>
        </w:rPr>
        <w:t>Solar).</w:t>
      </w:r>
    </w:p>
    <w:p w14:paraId="2FDAE719" w14:textId="77777777" w:rsidR="00AC1605" w:rsidRPr="00A27799" w:rsidRDefault="00AC1605" w:rsidP="007A3416">
      <w:pPr>
        <w:spacing w:line="276" w:lineRule="auto"/>
        <w:rPr>
          <w:lang w:val="vi-VN"/>
        </w:rPr>
      </w:pPr>
    </w:p>
    <w:p w14:paraId="4B876827" w14:textId="77777777" w:rsidR="005B520E" w:rsidRPr="00A27799" w:rsidRDefault="005B520E" w:rsidP="007A3416">
      <w:pPr>
        <w:pStyle w:val="sponsors"/>
        <w:framePr w:wrap="auto" w:vAnchor="page" w:hAnchor="page" w:x="868" w:y="14401"/>
        <w:spacing w:line="276" w:lineRule="auto"/>
        <w:ind w:firstLine="289"/>
        <w:rPr>
          <w:lang w:val="vi-VN"/>
        </w:rPr>
      </w:pPr>
      <w:r w:rsidRPr="00A27799">
        <w:rPr>
          <w:lang w:val="vi-VN"/>
        </w:rPr>
        <w:t xml:space="preserve">Identify applicable </w:t>
      </w:r>
      <w:r w:rsidR="00D72D06" w:rsidRPr="00A27799">
        <w:rPr>
          <w:lang w:val="vi-VN"/>
        </w:rPr>
        <w:t>funding agency</w:t>
      </w:r>
      <w:r w:rsidRPr="00A27799">
        <w:rPr>
          <w:lang w:val="vi-VN"/>
        </w:rPr>
        <w:t xml:space="preserve"> here. </w:t>
      </w:r>
      <w:r w:rsidR="00D72D06" w:rsidRPr="00A27799">
        <w:rPr>
          <w:lang w:val="vi-VN"/>
        </w:rPr>
        <w:t>If none, delete this text box</w:t>
      </w:r>
      <w:r w:rsidR="007C0308" w:rsidRPr="00A27799">
        <w:rPr>
          <w:lang w:val="vi-VN"/>
        </w:rPr>
        <w:t>.</w:t>
      </w:r>
    </w:p>
    <w:p w14:paraId="16F192A8" w14:textId="1AB2D151" w:rsidR="009303D9" w:rsidRPr="00A27799" w:rsidRDefault="00F6130B" w:rsidP="007A3416">
      <w:pPr>
        <w:pStyle w:val="Heading1"/>
        <w:spacing w:line="276" w:lineRule="auto"/>
        <w:rPr>
          <w:lang w:val="vi-VN"/>
        </w:rPr>
      </w:pPr>
      <w:r w:rsidRPr="00A27799">
        <w:rPr>
          <w:lang w:val="vi-VN"/>
        </w:rPr>
        <w:lastRenderedPageBreak/>
        <w:t>Materials</w:t>
      </w:r>
    </w:p>
    <w:p w14:paraId="345D57D7" w14:textId="3BC5A84A" w:rsidR="002B1AF9" w:rsidRPr="00940505" w:rsidRDefault="00940505" w:rsidP="007A3416">
      <w:pPr>
        <w:pStyle w:val="Heading2"/>
        <w:numPr>
          <w:ilvl w:val="0"/>
          <w:numId w:val="0"/>
        </w:numPr>
        <w:spacing w:line="276" w:lineRule="auto"/>
        <w:ind w:left="288"/>
      </w:pPr>
      <w:r>
        <w:t>Giới thiệu về Dataset</w:t>
      </w:r>
    </w:p>
    <w:p w14:paraId="4C93F54C" w14:textId="4B8F9D2D" w:rsidR="00D7522C" w:rsidRPr="003A1D6B" w:rsidRDefault="00A161BA" w:rsidP="007A3416">
      <w:pPr>
        <w:pStyle w:val="BodyText"/>
        <w:spacing w:line="276" w:lineRule="auto"/>
        <w:rPr>
          <w:i/>
          <w:lang w:val="en-US"/>
        </w:rPr>
      </w:pPr>
      <w:r>
        <w:rPr>
          <w:lang w:val="en-US"/>
        </w:rPr>
        <w:t xml:space="preserve">Bài báo sử dụng dataset được lấy từ dữ liệu chứng khoán của 3 công ty </w:t>
      </w:r>
      <w:r w:rsidR="00E82E62" w:rsidRPr="009D356E">
        <w:rPr>
          <w:i/>
          <w:iCs/>
          <w:lang w:val="en-US"/>
        </w:rPr>
        <w:t>CTLT</w:t>
      </w:r>
      <w:r w:rsidR="007D146D">
        <w:rPr>
          <w:i/>
          <w:iCs/>
          <w:lang w:val="en-US"/>
        </w:rPr>
        <w:t xml:space="preserve"> </w:t>
      </w:r>
      <w:r w:rsidR="00127B6D">
        <w:rPr>
          <w:lang w:val="en-US"/>
        </w:rPr>
        <w:t xml:space="preserve">(Dữ liệu của công ty </w:t>
      </w:r>
      <w:r w:rsidR="00296E27">
        <w:rPr>
          <w:lang w:val="en-US"/>
        </w:rPr>
        <w:t>Catalent</w:t>
      </w:r>
      <w:r w:rsidR="00127B6D">
        <w:rPr>
          <w:lang w:val="en-US"/>
        </w:rPr>
        <w:t xml:space="preserve"> được lấy về từ trang web Investing.com có…)</w:t>
      </w:r>
      <w:r w:rsidR="00E82E62">
        <w:rPr>
          <w:lang w:val="en-US"/>
        </w:rPr>
        <w:t xml:space="preserve">, </w:t>
      </w:r>
      <w:r w:rsidR="00E82E62" w:rsidRPr="009D356E">
        <w:rPr>
          <w:i/>
          <w:iCs/>
          <w:lang w:val="en-US"/>
        </w:rPr>
        <w:t>INTC</w:t>
      </w:r>
      <w:r w:rsidR="00943099">
        <w:rPr>
          <w:lang w:val="en-US"/>
        </w:rPr>
        <w:t xml:space="preserve"> </w:t>
      </w:r>
      <w:r w:rsidR="00D2561B">
        <w:rPr>
          <w:lang w:val="en-US"/>
        </w:rPr>
        <w:t>(</w:t>
      </w:r>
      <w:r w:rsidR="00C72B08">
        <w:rPr>
          <w:lang w:val="en-US"/>
        </w:rPr>
        <w:t xml:space="preserve">Dữ liệu của công ty </w:t>
      </w:r>
      <w:r w:rsidR="00C72B08" w:rsidRPr="00C72B08">
        <w:rPr>
          <w:lang w:val="en-US"/>
        </w:rPr>
        <w:t>Intel Corporation</w:t>
      </w:r>
      <w:r w:rsidR="00C72B08">
        <w:rPr>
          <w:lang w:val="en-US"/>
        </w:rPr>
        <w:t xml:space="preserve"> được lấy về từ trang web </w:t>
      </w:r>
      <w:r w:rsidR="0011478D">
        <w:rPr>
          <w:lang w:val="en-US"/>
        </w:rPr>
        <w:t>Investing.com có</w:t>
      </w:r>
      <w:r w:rsidR="00943099">
        <w:rPr>
          <w:lang w:val="en-US"/>
        </w:rPr>
        <w:t>…</w:t>
      </w:r>
      <w:r w:rsidR="0011478D">
        <w:rPr>
          <w:lang w:val="en-US"/>
        </w:rPr>
        <w:t xml:space="preserve"> </w:t>
      </w:r>
      <w:r w:rsidR="00D2561B">
        <w:rPr>
          <w:lang w:val="en-US"/>
        </w:rPr>
        <w:t>)</w:t>
      </w:r>
      <w:r w:rsidR="00E82E62">
        <w:rPr>
          <w:lang w:val="en-US"/>
        </w:rPr>
        <w:t xml:space="preserve"> và </w:t>
      </w:r>
      <w:r w:rsidR="00E82E62" w:rsidRPr="009D356E">
        <w:rPr>
          <w:i/>
          <w:iCs/>
          <w:lang w:val="en-US"/>
        </w:rPr>
        <w:t>NTR</w:t>
      </w:r>
      <w:r w:rsidR="004902C3">
        <w:rPr>
          <w:lang w:val="en-US"/>
        </w:rPr>
        <w:t xml:space="preserve">(Dữ liệu của công ty </w:t>
      </w:r>
      <w:r w:rsidR="00771EF7">
        <w:rPr>
          <w:lang w:val="en-US"/>
        </w:rPr>
        <w:t>Nutrien</w:t>
      </w:r>
      <w:r w:rsidR="004902C3">
        <w:rPr>
          <w:lang w:val="en-US"/>
        </w:rPr>
        <w:t xml:space="preserve"> được lấy về từ trang web Investing.com có…)</w:t>
      </w:r>
      <w:r w:rsidR="00E82E62">
        <w:rPr>
          <w:lang w:val="en-US"/>
        </w:rPr>
        <w:t xml:space="preserve">. </w:t>
      </w:r>
      <w:commentRangeStart w:id="8"/>
      <w:r w:rsidR="00E82E62">
        <w:rPr>
          <w:lang w:val="en-US"/>
        </w:rPr>
        <w:t xml:space="preserve">Ba tập dữ liệu này được lấy từ mốc thời gian là từ ngày 1/1/2019 đến ngày </w:t>
      </w:r>
      <w:r w:rsidR="00085F2D">
        <w:rPr>
          <w:lang w:val="en-US"/>
        </w:rPr>
        <w:t>20/6/2023</w:t>
      </w:r>
      <w:r w:rsidR="006C2617">
        <w:rPr>
          <w:lang w:val="en-US"/>
        </w:rPr>
        <w:t xml:space="preserve"> và được tải </w:t>
      </w:r>
      <w:r w:rsidR="00246D9A">
        <w:rPr>
          <w:lang w:val="en-US"/>
        </w:rPr>
        <w:t>về vào ngày 20/6/2023</w:t>
      </w:r>
      <w:r w:rsidR="00085F2D">
        <w:rPr>
          <w:lang w:val="en-US"/>
        </w:rPr>
        <w:t>.</w:t>
      </w:r>
      <w:commentRangeEnd w:id="8"/>
      <w:r w:rsidR="002037BC">
        <w:rPr>
          <w:rStyle w:val="CommentReference"/>
          <w:spacing w:val="0"/>
          <w:lang w:val="en-US" w:eastAsia="en-US"/>
        </w:rPr>
        <w:commentReference w:id="8"/>
      </w:r>
      <w:r w:rsidR="00246D9A">
        <w:rPr>
          <w:lang w:val="en-US"/>
        </w:rPr>
        <w:t xml:space="preserve"> Ở cả 3 dataset đều có các cột thuộc tính liên quan đến </w:t>
      </w:r>
      <w:r w:rsidR="0090637A">
        <w:rPr>
          <w:lang w:val="en-US"/>
        </w:rPr>
        <w:t>vấn đề chứng khoán như Date, Open, High, Low, Close, Adj Close và Volume.</w:t>
      </w:r>
    </w:p>
    <w:p w14:paraId="73F9B212" w14:textId="63E257F4" w:rsidR="00940505" w:rsidRPr="000B6697" w:rsidRDefault="000B6697" w:rsidP="007A3416">
      <w:pPr>
        <w:pStyle w:val="Heading2"/>
        <w:numPr>
          <w:ilvl w:val="0"/>
          <w:numId w:val="0"/>
        </w:numPr>
        <w:spacing w:line="276" w:lineRule="auto"/>
        <w:ind w:left="288"/>
      </w:pPr>
      <w:r>
        <w:t>Giới thiệu về các công cụ sử dụng</w:t>
      </w:r>
    </w:p>
    <w:p w14:paraId="63363C46" w14:textId="3FD2B28E" w:rsidR="009303D9" w:rsidRPr="00A27799" w:rsidRDefault="00C96BB7" w:rsidP="007A3416">
      <w:pPr>
        <w:pStyle w:val="BodyText"/>
        <w:spacing w:line="276" w:lineRule="auto"/>
        <w:rPr>
          <w:lang w:val="vi-VN"/>
        </w:rPr>
      </w:pPr>
      <w:r w:rsidRPr="00A27799">
        <w:rPr>
          <w:i/>
          <w:lang w:val="vi-VN"/>
        </w:rPr>
        <w:t xml:space="preserve">Google Colab: </w:t>
      </w:r>
      <w:r w:rsidR="00894DB1" w:rsidRPr="00A27799">
        <w:rPr>
          <w:lang w:val="vi-VN"/>
        </w:rPr>
        <w:t xml:space="preserve">Colaborator hay còn gọi là Google Colab, là một sản phẩm từ </w:t>
      </w:r>
      <w:r w:rsidR="00333FBF" w:rsidRPr="00A27799">
        <w:rPr>
          <w:lang w:val="vi-VN"/>
        </w:rPr>
        <w:t xml:space="preserve">Google Research, nó cho phép chạy các dòng lệnh </w:t>
      </w:r>
      <w:r w:rsidR="004C6A13" w:rsidRPr="00A27799">
        <w:rPr>
          <w:lang w:val="vi-VN"/>
        </w:rPr>
        <w:t>code python qua trình duyệt</w:t>
      </w:r>
      <w:r w:rsidR="00FB14E8" w:rsidRPr="00A27799">
        <w:rPr>
          <w:lang w:val="vi-VN"/>
        </w:rPr>
        <w:t>.</w:t>
      </w:r>
      <w:r w:rsidR="000E6B28" w:rsidRPr="00A27799">
        <w:rPr>
          <w:lang w:val="vi-VN"/>
        </w:rPr>
        <w:t xml:space="preserve"> Có thể sử dụng</w:t>
      </w:r>
      <w:r w:rsidR="00FD0458" w:rsidRPr="00A27799">
        <w:rPr>
          <w:lang w:val="vi-VN"/>
        </w:rPr>
        <w:t xml:space="preserve"> tài nguyên máy tính để chạy nhanh hơn như CPU tốc độ cao, </w:t>
      </w:r>
      <w:r w:rsidR="002B3F69" w:rsidRPr="00A27799">
        <w:rPr>
          <w:lang w:val="vi-VN"/>
        </w:rPr>
        <w:t>GPUs, TPUs</w:t>
      </w:r>
      <w:r w:rsidR="00983EDA" w:rsidRPr="00706F3C">
        <w:rPr>
          <w:lang w:val="vi-VN"/>
        </w:rPr>
        <w:t xml:space="preserve"> [..]</w:t>
      </w:r>
      <w:r w:rsidR="002B3F69" w:rsidRPr="00A27799">
        <w:rPr>
          <w:lang w:val="vi-VN"/>
        </w:rPr>
        <w:t>.</w:t>
      </w:r>
      <w:r w:rsidR="00D17405" w:rsidRPr="00706F3C">
        <w:rPr>
          <w:lang w:val="vi-VN"/>
        </w:rPr>
        <w:t xml:space="preserve"> </w:t>
      </w:r>
      <w:r w:rsidR="000D1697" w:rsidRPr="00A27799">
        <w:rPr>
          <w:lang w:val="vi-VN"/>
        </w:rPr>
        <w:t xml:space="preserve">Nhóm đã sử dụng Google Colab để hỗ trợ chạy các mô hình cần đến </w:t>
      </w:r>
      <w:r w:rsidR="00BC03E2" w:rsidRPr="00A27799">
        <w:rPr>
          <w:lang w:val="vi-VN"/>
        </w:rPr>
        <w:t>sử dụng GPUs để có thể tăng tốc độ chạy.</w:t>
      </w:r>
      <w:r w:rsidR="007A31D9" w:rsidRPr="00A27799">
        <w:rPr>
          <w:lang w:val="vi-VN"/>
        </w:rPr>
        <w:t xml:space="preserve"> </w:t>
      </w:r>
      <w:r w:rsidR="00BB49D0" w:rsidRPr="00A27799">
        <w:rPr>
          <w:i/>
          <w:lang w:val="vi-VN"/>
        </w:rPr>
        <w:t xml:space="preserve">Visual Studio Code: </w:t>
      </w:r>
      <w:r w:rsidR="004E5038" w:rsidRPr="00A27799">
        <w:rPr>
          <w:lang w:val="vi-VN"/>
        </w:rPr>
        <w:t>Visual Studio Code (VS Code) là một trình soạn thảo mã nguồn mở gọn nhẹ nhưng có khả năng vận hành mạnh mẽ trên 3 nền tảng là Windows, Linux và macOS được phát triển bởi Microsoft</w:t>
      </w:r>
      <w:r w:rsidR="00BC3732" w:rsidRPr="00706F3C">
        <w:rPr>
          <w:lang w:val="vi-VN"/>
        </w:rPr>
        <w:t xml:space="preserve"> [..]</w:t>
      </w:r>
      <w:r w:rsidR="0000551D" w:rsidRPr="00A27799">
        <w:rPr>
          <w:lang w:val="vi-VN"/>
        </w:rPr>
        <w:t xml:space="preserve">. Nhóm đã sử dụng VS Code để dễ dàng trong việc sửa đổi </w:t>
      </w:r>
      <w:r w:rsidR="00813342" w:rsidRPr="00A27799">
        <w:rPr>
          <w:lang w:val="vi-VN"/>
        </w:rPr>
        <w:t xml:space="preserve">code bởi sự </w:t>
      </w:r>
      <w:r w:rsidR="003974B8" w:rsidRPr="00A27799">
        <w:rPr>
          <w:lang w:val="vi-VN"/>
        </w:rPr>
        <w:t>linh hoạt của nó.</w:t>
      </w:r>
      <w:r w:rsidR="00073A4E" w:rsidRPr="00A27799">
        <w:rPr>
          <w:lang w:val="vi-VN"/>
        </w:rPr>
        <w:t xml:space="preserve"> </w:t>
      </w:r>
      <w:r w:rsidR="00073A4E" w:rsidRPr="00A27799">
        <w:rPr>
          <w:i/>
          <w:lang w:val="vi-VN"/>
        </w:rPr>
        <w:t xml:space="preserve">Các thư viện sử dụng: </w:t>
      </w:r>
      <w:r w:rsidR="00073A4E" w:rsidRPr="00A27799">
        <w:rPr>
          <w:lang w:val="vi-VN"/>
        </w:rPr>
        <w:t>numpy, pandas, mat</w:t>
      </w:r>
      <w:r w:rsidR="005C5D05" w:rsidRPr="00A27799">
        <w:rPr>
          <w:lang w:val="vi-VN"/>
        </w:rPr>
        <w:t>plotlib</w:t>
      </w:r>
      <w:r w:rsidR="00F5264F" w:rsidRPr="00A27799">
        <w:rPr>
          <w:lang w:val="vi-VN"/>
        </w:rPr>
        <w:t xml:space="preserve">, scikit-learn, keras, </w:t>
      </w:r>
      <w:r w:rsidR="005569D3" w:rsidRPr="00A27799">
        <w:rPr>
          <w:lang w:val="vi-VN"/>
        </w:rPr>
        <w:t>minmaxscaler,…</w:t>
      </w:r>
    </w:p>
    <w:p w14:paraId="64D8A0BD" w14:textId="6E4FEE8A" w:rsidR="009303D9" w:rsidRPr="00A27799" w:rsidRDefault="0013481F" w:rsidP="007A3416">
      <w:pPr>
        <w:pStyle w:val="Heading1"/>
        <w:spacing w:line="276" w:lineRule="auto"/>
        <w:rPr>
          <w:lang w:val="vi-VN"/>
        </w:rPr>
      </w:pPr>
      <w:r w:rsidRPr="00A27799">
        <w:rPr>
          <w:lang w:val="vi-VN"/>
        </w:rPr>
        <w:t>Method</w:t>
      </w:r>
    </w:p>
    <w:p w14:paraId="659B6FCA" w14:textId="2C53701F" w:rsidR="009303D9" w:rsidRPr="00A27799" w:rsidRDefault="0013481F" w:rsidP="007A3416">
      <w:pPr>
        <w:pStyle w:val="BodyText"/>
        <w:spacing w:line="276" w:lineRule="auto"/>
        <w:rPr>
          <w:lang w:val="vi-VN"/>
        </w:rPr>
      </w:pPr>
      <w:r w:rsidRPr="00A27799">
        <w:rPr>
          <w:lang w:val="vi-VN"/>
        </w:rPr>
        <w:t>[Giới thiệu]</w:t>
      </w:r>
    </w:p>
    <w:p w14:paraId="7D1716F2" w14:textId="25B525E0" w:rsidR="00B84F05" w:rsidRPr="00A27799" w:rsidRDefault="001F0435" w:rsidP="00231300">
      <w:pPr>
        <w:pStyle w:val="Heading2"/>
        <w:tabs>
          <w:tab w:val="clear" w:pos="3763"/>
          <w:tab w:val="num" w:pos="288"/>
        </w:tabs>
        <w:spacing w:line="276" w:lineRule="auto"/>
        <w:ind w:left="284"/>
        <w:rPr>
          <w:lang w:val="vi-VN"/>
        </w:rPr>
      </w:pPr>
      <w:r w:rsidRPr="00A27799">
        <w:rPr>
          <w:lang w:val="vi-VN"/>
        </w:rPr>
        <w:t>Linear Regression</w:t>
      </w:r>
    </w:p>
    <w:p w14:paraId="4FE6B68C" w14:textId="77777777" w:rsidR="001A6466" w:rsidRPr="00FC49DF" w:rsidRDefault="00DD04A6" w:rsidP="00DD04A6">
      <w:pPr>
        <w:spacing w:line="276" w:lineRule="auto"/>
        <w:ind w:firstLine="288"/>
        <w:rPr>
          <w:lang w:val="vi-VN"/>
        </w:rPr>
      </w:pPr>
      <w:r w:rsidRPr="00DD04A6">
        <w:rPr>
          <w:lang w:val="vi-VN"/>
        </w:rPr>
        <w:t xml:space="preserve">Trong lĩnh vực thống kê, </w:t>
      </w:r>
      <w:r w:rsidR="003827C0" w:rsidRPr="00FC49DF">
        <w:rPr>
          <w:lang w:val="vi-VN"/>
        </w:rPr>
        <w:t>Linear Regression</w:t>
      </w:r>
      <w:r w:rsidRPr="00DD04A6">
        <w:rPr>
          <w:lang w:val="vi-VN"/>
        </w:rPr>
        <w:t xml:space="preserve"> là một phương pháp dùng để xác định mối quan hệ giữa một biến phụ thuộc có giá trị số và một hoặc nhiều biến độc lập.</w:t>
      </w:r>
    </w:p>
    <w:p w14:paraId="60BFF763" w14:textId="04F95131" w:rsidR="00DD04A6" w:rsidRDefault="00DD04A6" w:rsidP="00DD04A6">
      <w:pPr>
        <w:spacing w:line="276" w:lineRule="auto"/>
        <w:ind w:firstLine="288"/>
        <w:rPr>
          <w:lang w:val="vi-VN"/>
        </w:rPr>
      </w:pPr>
      <w:r w:rsidRPr="00DD04A6">
        <w:rPr>
          <w:lang w:val="vi-VN"/>
        </w:rPr>
        <w:t xml:space="preserve">Khi chỉ có một biến </w:t>
      </w:r>
      <w:r w:rsidR="00D00BBB" w:rsidRPr="00FC49DF">
        <w:rPr>
          <w:lang w:val="vi-VN"/>
        </w:rPr>
        <w:t>độc lập</w:t>
      </w:r>
      <w:r w:rsidRPr="00DD04A6">
        <w:rPr>
          <w:lang w:val="vi-VN"/>
        </w:rPr>
        <w:t>, chúng ta gọi là hồi quy tuyến tính đơn giản</w:t>
      </w:r>
      <w:r w:rsidR="002C1A7E" w:rsidRPr="00FC49DF">
        <w:rPr>
          <w:lang w:val="vi-VN"/>
        </w:rPr>
        <w:t xml:space="preserve"> (Simple Linear Regression)</w:t>
      </w:r>
      <w:r w:rsidRPr="00DD04A6">
        <w:rPr>
          <w:lang w:val="vi-VN"/>
        </w:rPr>
        <w:t xml:space="preserve">. Trong trường hợp có nhiều biến </w:t>
      </w:r>
      <w:r w:rsidR="005728A1" w:rsidRPr="00FC49DF">
        <w:rPr>
          <w:lang w:val="vi-VN"/>
        </w:rPr>
        <w:t>độc lập</w:t>
      </w:r>
      <w:r w:rsidRPr="00DD04A6">
        <w:rPr>
          <w:lang w:val="vi-VN"/>
        </w:rPr>
        <w:t>, ta gọi là hồi quy tuyến tính đa biến</w:t>
      </w:r>
      <w:r w:rsidR="0041522C" w:rsidRPr="00FC49DF">
        <w:rPr>
          <w:lang w:val="vi-VN"/>
        </w:rPr>
        <w:t xml:space="preserve"> (Multiple </w:t>
      </w:r>
      <w:r w:rsidR="00515324" w:rsidRPr="00FC49DF">
        <w:rPr>
          <w:lang w:val="vi-VN"/>
        </w:rPr>
        <w:t>L</w:t>
      </w:r>
      <w:r w:rsidR="0041522C" w:rsidRPr="00FC49DF">
        <w:rPr>
          <w:lang w:val="vi-VN"/>
        </w:rPr>
        <w:t xml:space="preserve">inear </w:t>
      </w:r>
      <w:r w:rsidR="00515324" w:rsidRPr="00FC49DF">
        <w:rPr>
          <w:lang w:val="vi-VN"/>
        </w:rPr>
        <w:t>L</w:t>
      </w:r>
      <w:r w:rsidR="0041522C" w:rsidRPr="00FC49DF">
        <w:rPr>
          <w:lang w:val="vi-VN"/>
        </w:rPr>
        <w:t>egression)</w:t>
      </w:r>
      <w:r w:rsidR="00515324" w:rsidRPr="00FC49DF">
        <w:rPr>
          <w:lang w:val="vi-VN"/>
        </w:rPr>
        <w:t xml:space="preserve"> </w:t>
      </w:r>
      <w:commentRangeStart w:id="9"/>
      <w:r w:rsidR="00515324" w:rsidRPr="00FC49DF">
        <w:rPr>
          <w:lang w:val="vi-VN"/>
        </w:rPr>
        <w:t>[</w:t>
      </w:r>
      <w:r w:rsidR="005812B9" w:rsidRPr="00706F3C">
        <w:rPr>
          <w:lang w:val="vi-VN"/>
        </w:rPr>
        <w:t>STT</w:t>
      </w:r>
      <w:r w:rsidR="00515324" w:rsidRPr="00FC49DF">
        <w:rPr>
          <w:lang w:val="vi-VN"/>
        </w:rPr>
        <w:t>]</w:t>
      </w:r>
      <w:commentRangeEnd w:id="9"/>
      <w:r w:rsidR="00FC70A5">
        <w:rPr>
          <w:rStyle w:val="CommentReference"/>
        </w:rPr>
        <w:commentReference w:id="9"/>
      </w:r>
      <w:r w:rsidRPr="00DD04A6">
        <w:rPr>
          <w:lang w:val="vi-VN"/>
        </w:rPr>
        <w:t>.</w:t>
      </w:r>
    </w:p>
    <w:p w14:paraId="78B6D857" w14:textId="6D2F4378" w:rsidR="00B7507E" w:rsidRDefault="00784856" w:rsidP="00DD04A6">
      <w:pPr>
        <w:spacing w:line="276" w:lineRule="auto"/>
        <w:ind w:firstLine="288"/>
      </w:pPr>
      <w:r>
        <w:t>Simple Linear Regression được mô tả qua công thức:</w:t>
      </w:r>
    </w:p>
    <w:p w14:paraId="2A18EFAB" w14:textId="33427430" w:rsidR="00784856" w:rsidRPr="00B7507E" w:rsidRDefault="00032362" w:rsidP="00784856">
      <w:pPr>
        <w:spacing w:line="276" w:lineRule="auto"/>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m:oMathPara>
    </w:p>
    <w:p w14:paraId="51C23824" w14:textId="2ADF0398" w:rsidR="004B7172" w:rsidRPr="00706F3C" w:rsidRDefault="00B070D6" w:rsidP="00E0721A">
      <w:pPr>
        <w:spacing w:line="276" w:lineRule="auto"/>
        <w:ind w:firstLine="288"/>
      </w:pPr>
      <w:r w:rsidRPr="00706F3C">
        <w:t>Trong</w:t>
      </w:r>
      <w:r w:rsidR="0014781D" w:rsidRPr="00706F3C">
        <w:t xml:space="preserve"> đó</w:t>
      </w:r>
      <w:r w:rsidR="006E53A4" w:rsidRPr="00706F3C">
        <w:t xml:space="preserve"> </w:t>
      </w:r>
      <w:r w:rsidR="004B7172" w:rsidRPr="00706F3C">
        <w:t>:</w:t>
      </w:r>
    </w:p>
    <w:p w14:paraId="01AEA743" w14:textId="58B545D1" w:rsidR="00E141D5" w:rsidRPr="00706F3C" w:rsidRDefault="00032362" w:rsidP="00926D0A">
      <w:pPr>
        <w:spacing w:line="276" w:lineRule="auto"/>
        <w:ind w:firstLine="576"/>
      </w:pPr>
      <m:oMath>
        <m:r>
          <w:rPr>
            <w:rFonts w:ascii="Cambria Math" w:hAnsi="Cambria Math"/>
          </w:rPr>
          <m:t>y</m:t>
        </m:r>
      </m:oMath>
      <w:r w:rsidR="00332C7D">
        <w:t>:</w:t>
      </w:r>
      <w:r w:rsidR="00E46C2D">
        <w:t xml:space="preserve"> </w:t>
      </w:r>
      <w:r w:rsidR="00E46C2D" w:rsidRPr="00706F3C">
        <w:t>biến phụ thuộc (dependent variable) cần dự đoán</w:t>
      </w:r>
      <w:r w:rsidR="0034695A" w:rsidRPr="00706F3C">
        <w:t>.</w:t>
      </w:r>
    </w:p>
    <w:p w14:paraId="17C0E3F8" w14:textId="5368FCEA" w:rsidR="0034695A" w:rsidRPr="00706F3C" w:rsidRDefault="00032362" w:rsidP="004E3A33">
      <w:pPr>
        <w:spacing w:line="276" w:lineRule="auto"/>
        <w:ind w:left="288" w:firstLine="288"/>
      </w:pPr>
      <m:oMath>
        <m:r>
          <w:rPr>
            <w:rFonts w:ascii="Cambria Math" w:hAnsi="Cambria Math"/>
          </w:rPr>
          <m:t>x</m:t>
        </m:r>
      </m:oMath>
      <w:r w:rsidR="00332C7D">
        <w:t>:</w:t>
      </w:r>
      <w:r w:rsidR="00C404E7">
        <w:t xml:space="preserve"> </w:t>
      </w:r>
      <w:r w:rsidR="00C404E7" w:rsidRPr="00706F3C">
        <w:t xml:space="preserve">biến độc lập (independent variable) được sử dụng để dự đoán giá trị của </w:t>
      </w:r>
      <m:oMath>
        <m:r>
          <w:rPr>
            <w:rFonts w:ascii="Cambria Math" w:hAnsi="Cambria Math"/>
          </w:rPr>
          <m:t>y</m:t>
        </m:r>
      </m:oMath>
      <w:r w:rsidR="0034695A" w:rsidRPr="00706F3C">
        <w:t>.</w:t>
      </w:r>
    </w:p>
    <w:p w14:paraId="17B04864" w14:textId="3A0FFB39" w:rsidR="0034695A" w:rsidRPr="00706F3C" w:rsidRDefault="004B5A29" w:rsidP="004E3A33">
      <w:pPr>
        <w:spacing w:line="276" w:lineRule="auto"/>
        <w:ind w:left="288" w:firstLine="288"/>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922E6F" w:rsidRPr="00706F3C">
        <w:t>:</w:t>
      </w:r>
      <w:r w:rsidR="00061283" w:rsidRPr="00706F3C">
        <w:t xml:space="preserve"> hệ số góc (intercept) của đường hồi quy, đại diện cho giá trị dự đoán của </w:t>
      </w:r>
      <m:oMath>
        <m:r>
          <w:rPr>
            <w:rFonts w:ascii="Cambria Math" w:hAnsi="Cambria Math"/>
          </w:rPr>
          <m:t>y</m:t>
        </m:r>
      </m:oMath>
      <w:r w:rsidR="00061283" w:rsidRPr="00706F3C">
        <w:t xml:space="preserve"> khi </w:t>
      </w:r>
      <m:oMath>
        <m:r>
          <w:rPr>
            <w:rFonts w:ascii="Cambria Math" w:hAnsi="Cambria Math"/>
          </w:rPr>
          <m:t>x=0</m:t>
        </m:r>
      </m:oMath>
      <w:r w:rsidR="0034695A" w:rsidRPr="00706F3C">
        <w:t>.</w:t>
      </w:r>
    </w:p>
    <w:p w14:paraId="6EFDBECE" w14:textId="435A0B8D" w:rsidR="0034695A" w:rsidRPr="00706F3C" w:rsidRDefault="004B5A29" w:rsidP="004E3A33">
      <w:pPr>
        <w:spacing w:line="276" w:lineRule="auto"/>
        <w:ind w:left="288" w:firstLine="288"/>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C66486" w:rsidRPr="00706F3C">
        <w:t>:</w:t>
      </w:r>
      <w:r w:rsidR="00101374" w:rsidRPr="00706F3C">
        <w:t xml:space="preserve"> hệ số hồi quy (regression coefficient), đại diện cho mức độ thay đổi của </w:t>
      </w:r>
      <m:oMath>
        <m:r>
          <w:rPr>
            <w:rFonts w:ascii="Cambria Math" w:hAnsi="Cambria Math"/>
          </w:rPr>
          <m:t>y</m:t>
        </m:r>
      </m:oMath>
      <w:r w:rsidR="00101374" w:rsidRPr="00706F3C">
        <w:t xml:space="preserve"> dựa trên mỗi đơn vị thay đổi của </w:t>
      </w:r>
      <m:oMath>
        <m:r>
          <w:rPr>
            <w:rFonts w:ascii="Cambria Math" w:hAnsi="Cambria Math"/>
          </w:rPr>
          <m:t>x</m:t>
        </m:r>
      </m:oMath>
      <w:r w:rsidR="004E3A33">
        <w:t>.</w:t>
      </w:r>
    </w:p>
    <w:p w14:paraId="58E320DB" w14:textId="43FD8532" w:rsidR="0014781D" w:rsidRPr="00706F3C" w:rsidRDefault="00624524" w:rsidP="004E3A33">
      <w:pPr>
        <w:spacing w:line="276" w:lineRule="auto"/>
        <w:ind w:left="288" w:firstLine="288"/>
      </w:pPr>
      <m:oMath>
        <m:r>
          <w:rPr>
            <w:rFonts w:ascii="Cambria Math" w:hAnsi="Cambria Math"/>
          </w:rPr>
          <m:t>ε </m:t>
        </m:r>
      </m:oMath>
      <w:r w:rsidRPr="00706F3C">
        <w:t>:</w:t>
      </w:r>
      <w:r w:rsidR="00AA2537" w:rsidRPr="00706F3C">
        <w:t xml:space="preserve"> lỗi ngẫu nhiên (random error), biểu thị sự không thể tránh khỏi của mô hình trong việc mô phỏng dữ liệu thực tế.</w:t>
      </w:r>
    </w:p>
    <w:p w14:paraId="2042D8A5" w14:textId="0D773E07" w:rsidR="001F0435" w:rsidRPr="00A27799" w:rsidRDefault="00B57413" w:rsidP="003D3E5E">
      <w:pPr>
        <w:pStyle w:val="Heading2"/>
        <w:rPr>
          <w:lang w:val="vi-VN"/>
        </w:rPr>
      </w:pPr>
      <w:r w:rsidRPr="00A27799">
        <w:rPr>
          <w:lang w:val="vi-VN"/>
        </w:rPr>
        <w:t>GRU</w:t>
      </w:r>
    </w:p>
    <w:p w14:paraId="5992A13A" w14:textId="61691D53" w:rsidR="00B57413" w:rsidRDefault="00B57413" w:rsidP="003D3E5E">
      <w:pPr>
        <w:pStyle w:val="Heading2"/>
        <w:rPr>
          <w:lang w:val="vi-VN"/>
        </w:rPr>
      </w:pPr>
      <w:r w:rsidRPr="003D3E5E">
        <w:t>ARIMA</w:t>
      </w:r>
    </w:p>
    <w:p w14:paraId="2F3E5F06" w14:textId="07B1E643" w:rsidR="006812D4" w:rsidRPr="004D2EDE" w:rsidRDefault="006812D4" w:rsidP="00CA5BFB">
      <w:pPr>
        <w:spacing w:line="276" w:lineRule="auto"/>
        <w:ind w:firstLine="284"/>
        <w:rPr>
          <w:lang w:val="vi-VN"/>
        </w:rPr>
      </w:pPr>
      <w:r w:rsidRPr="00CA5BFB">
        <w:rPr>
          <w:lang w:val="vi-VN"/>
        </w:rPr>
        <w:t>Trong một mô hình</w:t>
      </w:r>
      <w:r w:rsidRPr="004D2EDE">
        <w:rPr>
          <w:lang w:val="vi-VN"/>
        </w:rPr>
        <w:t xml:space="preserve"> ARIMA, giá trị tương lai của một biến được giả định là một hàm tuyến tính của một số quan sát quá khứ cộng với các lỗi ngẫu nhiên. Hàm tuyến tính này dựa trên ba thành phần tham số: tự hồi quy (AR), tích </w:t>
      </w:r>
      <w:r w:rsidR="00010BDC" w:rsidRPr="004D2EDE">
        <w:rPr>
          <w:lang w:val="vi-VN"/>
        </w:rPr>
        <w:t xml:space="preserve">hợp sai </w:t>
      </w:r>
      <w:r w:rsidRPr="004D2EDE">
        <w:rPr>
          <w:lang w:val="vi-VN"/>
        </w:rPr>
        <w:t xml:space="preserve">phân (I) và trung bình </w:t>
      </w:r>
      <w:r w:rsidR="00010BDC" w:rsidRPr="004D2EDE">
        <w:rPr>
          <w:lang w:val="vi-VN"/>
        </w:rPr>
        <w:t>trượt</w:t>
      </w:r>
      <w:r w:rsidRPr="004D2EDE">
        <w:rPr>
          <w:lang w:val="vi-VN"/>
        </w:rPr>
        <w:t xml:space="preserve"> (MA) [</w:t>
      </w:r>
      <w:commentRangeStart w:id="10"/>
      <w:r w:rsidR="00DC2B4D" w:rsidRPr="004D2EDE">
        <w:rPr>
          <w:lang w:val="vi-VN"/>
        </w:rPr>
        <w:t>STT</w:t>
      </w:r>
      <w:commentRangeEnd w:id="10"/>
      <w:r w:rsidR="00DC2B4D">
        <w:rPr>
          <w:rStyle w:val="CommentReference"/>
        </w:rPr>
        <w:commentReference w:id="10"/>
      </w:r>
      <w:r w:rsidRPr="004D2EDE">
        <w:rPr>
          <w:lang w:val="vi-VN"/>
        </w:rPr>
        <w:t>]. Mô hình ARIMA có thể được ký hiệu là ARIMA(p, d, q), trong đó p là số lượng thành phần tự hồi quy, d là số lượng sự khác biệt không mùa và q là số lượng lỗi dự báo trễ trong phương trình dự đoán</w:t>
      </w:r>
      <w:r w:rsidR="00010BDC" w:rsidRPr="004D2EDE">
        <w:rPr>
          <w:lang w:val="vi-VN"/>
        </w:rPr>
        <w:t xml:space="preserve"> [</w:t>
      </w:r>
      <w:commentRangeStart w:id="11"/>
      <w:r w:rsidR="00010BDC" w:rsidRPr="004D2EDE">
        <w:rPr>
          <w:lang w:val="vi-VN"/>
        </w:rPr>
        <w:t>STT</w:t>
      </w:r>
      <w:commentRangeEnd w:id="11"/>
      <w:r w:rsidR="003E3724">
        <w:rPr>
          <w:rStyle w:val="CommentReference"/>
        </w:rPr>
        <w:commentReference w:id="11"/>
      </w:r>
      <w:r w:rsidR="00010BDC" w:rsidRPr="004D2EDE">
        <w:rPr>
          <w:lang w:val="vi-VN"/>
        </w:rPr>
        <w:t>]</w:t>
      </w:r>
      <w:r w:rsidRPr="004D2EDE">
        <w:rPr>
          <w:lang w:val="vi-VN"/>
        </w:rPr>
        <w:t>.</w:t>
      </w:r>
      <w:r w:rsidR="00752285" w:rsidRPr="004D2EDE">
        <w:rPr>
          <w:lang w:val="vi-VN"/>
        </w:rPr>
        <w:t xml:space="preserve"> </w:t>
      </w:r>
      <w:r w:rsidR="000C2EA3" w:rsidRPr="004D2EDE">
        <w:rPr>
          <w:lang w:val="vi-VN"/>
        </w:rPr>
        <w:t>Giá trị tương lai của một biến trong ARIMA được biểu thị như sau:</w:t>
      </w:r>
    </w:p>
    <w:p w14:paraId="2A708B05" w14:textId="717C5D9D" w:rsidR="000C2EA3" w:rsidRPr="00CA5BFB" w:rsidRDefault="00010BDC" w:rsidP="007A3416">
      <w:pPr>
        <w:spacing w:line="276" w:lineRule="auto"/>
        <w:rPr>
          <w:sz w:val="18"/>
          <w:szCs w:val="18"/>
        </w:rP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q</m:t>
              </m:r>
            </m:sub>
          </m:sSub>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t-q</m:t>
              </m:r>
            </m:sub>
          </m:sSub>
        </m:oMath>
      </m:oMathPara>
    </w:p>
    <w:p w14:paraId="181D3112" w14:textId="77777777" w:rsidR="00CA5BFB" w:rsidRPr="00170D19" w:rsidRDefault="00CA5BFB" w:rsidP="007A3416">
      <w:pPr>
        <w:spacing w:line="276" w:lineRule="auto"/>
      </w:pPr>
      <w:r>
        <w:rPr>
          <w:sz w:val="18"/>
          <w:szCs w:val="18"/>
        </w:rPr>
        <w:tab/>
      </w:r>
      <w:r w:rsidRPr="00170D19">
        <w:t>Trong đó:</w:t>
      </w:r>
    </w:p>
    <w:p w14:paraId="12282EC0" w14:textId="4FD9276B" w:rsidR="00E67A33" w:rsidRPr="00170D19" w:rsidRDefault="00CA5BFB" w:rsidP="007A3416">
      <w:pPr>
        <w:spacing w:line="276" w:lineRule="auto"/>
      </w:pPr>
      <w:r w:rsidRPr="00170D19">
        <w:tab/>
      </w:r>
      <w:r w:rsidRPr="00170D19">
        <w:tab/>
      </w:r>
      <m:oMath>
        <m:r>
          <w:rPr>
            <w:rFonts w:ascii="Cambria Math" w:hAnsi="Cambria Math"/>
          </w:rPr>
          <m:t>y</m:t>
        </m:r>
        <m:d>
          <m:dPr>
            <m:ctrlPr>
              <w:rPr>
                <w:rFonts w:ascii="Cambria Math" w:hAnsi="Cambria Math"/>
                <w:i/>
              </w:rPr>
            </m:ctrlPr>
          </m:dPr>
          <m:e>
            <m:r>
              <w:rPr>
                <w:rFonts w:ascii="Cambria Math" w:hAnsi="Cambria Math"/>
              </w:rPr>
              <m:t>t</m:t>
            </m:r>
          </m:e>
        </m:d>
      </m:oMath>
      <w:r w:rsidR="00B53E27" w:rsidRPr="00170D19">
        <w:t>: G</w:t>
      </w:r>
      <w:r w:rsidR="00E67A33" w:rsidRPr="00170D19">
        <w:t>iá trị thực tế.</w:t>
      </w:r>
    </w:p>
    <w:p w14:paraId="485F8789" w14:textId="3DC03393" w:rsidR="00E67A33" w:rsidRPr="00170D19" w:rsidRDefault="00E67A33" w:rsidP="007A3416">
      <w:pPr>
        <w:spacing w:line="276" w:lineRule="auto"/>
      </w:pPr>
      <w:r w:rsidRPr="00170D19">
        <w:tab/>
      </w:r>
      <w:r w:rsidRPr="00170D19">
        <w:tab/>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9242A" w:rsidRPr="00170D19">
        <w:t>: L</w:t>
      </w:r>
      <w:r w:rsidRPr="00170D19">
        <w:t>ỗi ngẫu nhiên tại thời điểm t.</w:t>
      </w:r>
    </w:p>
    <w:p w14:paraId="366D80F2" w14:textId="1815B1E2" w:rsidR="00CA5BFB" w:rsidRPr="004D2EDE" w:rsidRDefault="00E67A33" w:rsidP="007A3416">
      <w:pPr>
        <w:spacing w:line="276" w:lineRule="auto"/>
        <w:rPr>
          <w:lang w:val="fr-FR"/>
        </w:rPr>
      </w:pPr>
      <w:r w:rsidRPr="00170D19">
        <w:tab/>
      </w:r>
      <w:r w:rsidRPr="00170D19">
        <w:tab/>
      </w:r>
      <m:oMath>
        <m:sSub>
          <m:sSubPr>
            <m:ctrlPr>
              <w:rPr>
                <w:rFonts w:ascii="Cambria Math" w:hAnsi="Cambria Math"/>
                <w:i/>
              </w:rPr>
            </m:ctrlPr>
          </m:sSubPr>
          <m:e>
            <m:r>
              <w:rPr>
                <w:rFonts w:ascii="Cambria Math" w:hAnsi="Cambria Math"/>
                <w:lang w:val="fr-FR"/>
              </w:rPr>
              <m:t>∅</m:t>
            </m:r>
          </m:e>
          <m:sub>
            <m:r>
              <w:rPr>
                <w:rFonts w:ascii="Cambria Math" w:hAnsi="Cambria Math"/>
              </w:rPr>
              <m:t>i</m:t>
            </m:r>
          </m:sub>
        </m:sSub>
      </m:oMath>
      <w:r w:rsidRPr="004D2EDE">
        <w:rPr>
          <w:lang w:val="fr-FR"/>
        </w:rPr>
        <w:t xml:space="preserve"> và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0C5468" w:rsidRPr="004D2EDE">
        <w:rPr>
          <w:lang w:val="fr-FR"/>
        </w:rPr>
        <w:t>: Là c</w:t>
      </w:r>
      <w:r w:rsidRPr="004D2EDE">
        <w:rPr>
          <w:lang w:val="fr-FR"/>
        </w:rPr>
        <w:t>ác hệ số.</w:t>
      </w:r>
    </w:p>
    <w:p w14:paraId="6D8247EF" w14:textId="63CA16A2" w:rsidR="00B57413" w:rsidRPr="00A27799" w:rsidRDefault="00B57413" w:rsidP="003D3E5E">
      <w:pPr>
        <w:pStyle w:val="Heading2"/>
        <w:rPr>
          <w:lang w:val="vi-VN"/>
        </w:rPr>
      </w:pPr>
      <w:r w:rsidRPr="00A27799">
        <w:rPr>
          <w:lang w:val="vi-VN"/>
        </w:rPr>
        <w:t>ETS</w:t>
      </w:r>
    </w:p>
    <w:p w14:paraId="420B5247" w14:textId="0A6EDBA1" w:rsidR="00CD6BE1" w:rsidRPr="00A27799" w:rsidRDefault="00B56D0E" w:rsidP="00823C66">
      <w:pPr>
        <w:spacing w:line="276" w:lineRule="auto"/>
        <w:ind w:firstLine="288"/>
        <w:rPr>
          <w:lang w:val="vi-VN"/>
        </w:rPr>
      </w:pPr>
      <w:r w:rsidRPr="00A27799">
        <w:rPr>
          <w:lang w:val="vi-VN"/>
        </w:rPr>
        <w:t>Exponential Smoothing (ETS)</w:t>
      </w:r>
      <w:r w:rsidR="007B43F2" w:rsidRPr="00A27799">
        <w:rPr>
          <w:lang w:val="vi-VN"/>
        </w:rPr>
        <w:t xml:space="preserve"> là một</w:t>
      </w:r>
      <w:r w:rsidR="00C50178" w:rsidRPr="00A27799">
        <w:rPr>
          <w:lang w:val="vi-VN"/>
        </w:rPr>
        <w:t xml:space="preserve"> phương pháp dự báo </w:t>
      </w:r>
      <w:r w:rsidR="00BE7AE2" w:rsidRPr="00A27799">
        <w:rPr>
          <w:lang w:val="vi-VN"/>
        </w:rPr>
        <w:t xml:space="preserve">trong phân tích chuỗi thời gian, </w:t>
      </w:r>
      <w:r w:rsidR="00D233AB" w:rsidRPr="00A27799">
        <w:rPr>
          <w:lang w:val="vi-VN"/>
        </w:rPr>
        <w:t>nơi các</w:t>
      </w:r>
      <w:r w:rsidR="009A69D1" w:rsidRPr="00A27799">
        <w:rPr>
          <w:lang w:val="vi-VN"/>
        </w:rPr>
        <w:t xml:space="preserve"> chuỗi thời gian</w:t>
      </w:r>
      <w:r w:rsidR="00E355C6" w:rsidRPr="00A27799">
        <w:rPr>
          <w:lang w:val="vi-VN"/>
        </w:rPr>
        <w:t xml:space="preserve"> quan sát</w:t>
      </w:r>
      <w:r w:rsidR="00091C2C" w:rsidRPr="00A27799">
        <w:rPr>
          <w:lang w:val="vi-VN"/>
        </w:rPr>
        <w:t xml:space="preserve"> được gán trọng số không đều</w:t>
      </w:r>
      <w:r w:rsidR="0007638B" w:rsidRPr="00A27799">
        <w:rPr>
          <w:lang w:val="vi-VN"/>
        </w:rPr>
        <w:t xml:space="preserve"> </w:t>
      </w:r>
      <w:commentRangeStart w:id="12"/>
      <w:r w:rsidR="0007638B" w:rsidRPr="00A27799">
        <w:rPr>
          <w:lang w:val="vi-VN"/>
        </w:rPr>
        <w:t>[</w:t>
      </w:r>
      <w:r w:rsidR="0044789C" w:rsidRPr="00706F3C">
        <w:rPr>
          <w:lang w:val="vi-VN"/>
        </w:rPr>
        <w:t>STT</w:t>
      </w:r>
      <w:r w:rsidR="0007638B" w:rsidRPr="00A27799">
        <w:rPr>
          <w:lang w:val="vi-VN"/>
        </w:rPr>
        <w:t>]</w:t>
      </w:r>
      <w:commentRangeEnd w:id="12"/>
      <w:r w:rsidR="0082432D">
        <w:rPr>
          <w:rStyle w:val="CommentReference"/>
        </w:rPr>
        <w:commentReference w:id="12"/>
      </w:r>
      <w:r w:rsidR="0007638B" w:rsidRPr="00A27799">
        <w:rPr>
          <w:lang w:val="vi-VN"/>
        </w:rPr>
        <w:t>.</w:t>
      </w:r>
    </w:p>
    <w:p w14:paraId="14EC8490" w14:textId="7D580C22" w:rsidR="00302E99" w:rsidRPr="00A27799" w:rsidRDefault="00C21B36" w:rsidP="00823C66">
      <w:pPr>
        <w:spacing w:line="276" w:lineRule="auto"/>
        <w:ind w:firstLine="288"/>
        <w:rPr>
          <w:lang w:val="vi-VN"/>
        </w:rPr>
      </w:pPr>
      <w:r w:rsidRPr="00A27799">
        <w:rPr>
          <w:lang w:val="vi-VN"/>
        </w:rPr>
        <w:t>Simple Exponential Smoothing</w:t>
      </w:r>
      <w:r w:rsidR="00F33C5C" w:rsidRPr="00A27799">
        <w:rPr>
          <w:lang w:val="vi-VN"/>
        </w:rPr>
        <w:t xml:space="preserve"> (SES)</w:t>
      </w:r>
      <w:r w:rsidRPr="00A27799">
        <w:rPr>
          <w:lang w:val="vi-VN"/>
        </w:rPr>
        <w:t xml:space="preserve"> </w:t>
      </w:r>
      <w:r w:rsidR="00451394" w:rsidRPr="00A27799">
        <w:rPr>
          <w:lang w:val="vi-VN"/>
        </w:rPr>
        <w:t>gán các trọng số giảm dần theo thời gian.</w:t>
      </w:r>
      <w:r w:rsidR="00E96510" w:rsidRPr="00A27799">
        <w:rPr>
          <w:lang w:val="vi-VN"/>
        </w:rPr>
        <w:t xml:space="preserve"> Cụ thể, phương pháp này tính toán dự báo bằng cách lấy trọng số lớn nhất cho quan sát gần nhất và trọng số nhỏ hơn cho các quan sát xa hơn.</w:t>
      </w:r>
    </w:p>
    <w:p w14:paraId="45EE3D67" w14:textId="53AAAE2C" w:rsidR="00F33C5C" w:rsidRPr="00A27799" w:rsidRDefault="00F33C5C" w:rsidP="00823C66">
      <w:pPr>
        <w:spacing w:line="276" w:lineRule="auto"/>
        <w:ind w:firstLine="288"/>
        <w:rPr>
          <w:lang w:val="vi-VN"/>
        </w:rPr>
      </w:pPr>
      <w:r w:rsidRPr="00A27799">
        <w:rPr>
          <w:lang w:val="vi-VN"/>
        </w:rPr>
        <w:t xml:space="preserve">Công thức </w:t>
      </w:r>
      <w:r w:rsidR="004B4DED" w:rsidRPr="00A27799">
        <w:rPr>
          <w:lang w:val="vi-VN"/>
        </w:rPr>
        <w:t xml:space="preserve">cập nhật dự đoán </w:t>
      </w:r>
      <w:r w:rsidRPr="00A27799">
        <w:rPr>
          <w:lang w:val="vi-VN"/>
        </w:rPr>
        <w:t>của</w:t>
      </w:r>
      <w:r w:rsidR="009A6E30" w:rsidRPr="00A27799">
        <w:rPr>
          <w:lang w:val="vi-VN"/>
        </w:rPr>
        <w:t xml:space="preserve"> phương pháp</w:t>
      </w:r>
      <w:r w:rsidRPr="00A27799">
        <w:rPr>
          <w:lang w:val="vi-VN"/>
        </w:rPr>
        <w:t xml:space="preserve"> </w:t>
      </w:r>
      <w:r w:rsidR="00447ECF" w:rsidRPr="00A27799">
        <w:rPr>
          <w:lang w:val="vi-VN"/>
        </w:rPr>
        <w:t>SES</w:t>
      </w:r>
      <w:r w:rsidR="00CE64FA" w:rsidRPr="00A27799">
        <w:rPr>
          <w:lang w:val="vi-VN"/>
        </w:rPr>
        <w:t xml:space="preserve"> như sau:</w:t>
      </w:r>
      <w:r w:rsidR="00CE64FA" w:rsidRPr="00A27799">
        <w:rPr>
          <w:lang w:val="vi-VN"/>
        </w:rPr>
        <w:br/>
      </w:r>
      <m:oMathPara>
        <m:oMath>
          <m:r>
            <w:rPr>
              <w:rFonts w:ascii="Cambria Math" w:hAnsi="Cambria Math"/>
              <w:lang w:val="vi-VN"/>
            </w:rPr>
            <m:t>β</m:t>
          </m:r>
          <m:d>
            <m:dPr>
              <m:ctrlPr>
                <w:rPr>
                  <w:rFonts w:ascii="Cambria Math" w:hAnsi="Cambria Math"/>
                  <w:i/>
                  <w:lang w:val="vi-VN"/>
                </w:rPr>
              </m:ctrlPr>
            </m:dPr>
            <m:e>
              <m:r>
                <w:rPr>
                  <w:rFonts w:ascii="Cambria Math" w:hAnsi="Cambria Math"/>
                  <w:lang w:val="vi-VN"/>
                </w:rPr>
                <m:t>t</m:t>
              </m:r>
            </m:e>
          </m:d>
          <m:r>
            <w:rPr>
              <w:rFonts w:ascii="Cambria Math" w:hAnsi="Cambria Math"/>
              <w:lang w:val="vi-VN"/>
            </w:rPr>
            <m:t>=αy</m:t>
          </m:r>
          <m:d>
            <m:dPr>
              <m:ctrlPr>
                <w:rPr>
                  <w:rFonts w:ascii="Cambria Math" w:hAnsi="Cambria Math"/>
                  <w:i/>
                  <w:lang w:val="vi-VN"/>
                </w:rPr>
              </m:ctrlPr>
            </m:dPr>
            <m:e>
              <m:r>
                <w:rPr>
                  <w:rFonts w:ascii="Cambria Math" w:hAnsi="Cambria Math"/>
                  <w:lang w:val="vi-VN"/>
                </w:rPr>
                <m:t>t</m:t>
              </m:r>
            </m:e>
          </m:d>
          <m:r>
            <w:rPr>
              <w:rFonts w:ascii="Cambria Math" w:hAnsi="Cambria Math"/>
              <w:lang w:val="vi-VN"/>
            </w:rPr>
            <m:t>+</m:t>
          </m:r>
          <m:d>
            <m:dPr>
              <m:ctrlPr>
                <w:rPr>
                  <w:rFonts w:ascii="Cambria Math" w:hAnsi="Cambria Math"/>
                  <w:i/>
                  <w:lang w:val="vi-VN"/>
                </w:rPr>
              </m:ctrlPr>
            </m:dPr>
            <m:e>
              <m:r>
                <w:rPr>
                  <w:rFonts w:ascii="Cambria Math" w:hAnsi="Cambria Math"/>
                  <w:lang w:val="vi-VN"/>
                </w:rPr>
                <m:t>1-α</m:t>
              </m:r>
            </m:e>
          </m:d>
          <m:r>
            <w:rPr>
              <w:rFonts w:ascii="Cambria Math" w:hAnsi="Cambria Math"/>
              <w:lang w:val="vi-VN"/>
            </w:rPr>
            <m:t>β(t-1)</m:t>
          </m:r>
        </m:oMath>
      </m:oMathPara>
    </w:p>
    <w:p w14:paraId="23FD834D" w14:textId="42E303D0" w:rsidR="0053378D" w:rsidRPr="00A27799" w:rsidRDefault="0053378D" w:rsidP="00823C66">
      <w:pPr>
        <w:spacing w:line="276" w:lineRule="auto"/>
        <w:rPr>
          <w:lang w:val="vi-VN"/>
        </w:rPr>
      </w:pPr>
      <w:r w:rsidRPr="00A27799">
        <w:rPr>
          <w:lang w:val="vi-VN"/>
        </w:rPr>
        <w:t xml:space="preserve">trong đó, </w:t>
      </w:r>
      <m:oMath>
        <m:r>
          <w:rPr>
            <w:rFonts w:ascii="Cambria Math" w:hAnsi="Cambria Math"/>
            <w:lang w:val="vi-VN"/>
          </w:rPr>
          <m:t>β</m:t>
        </m:r>
        <m:d>
          <m:dPr>
            <m:ctrlPr>
              <w:rPr>
                <w:rFonts w:ascii="Cambria Math" w:hAnsi="Cambria Math"/>
                <w:i/>
                <w:lang w:val="vi-VN"/>
              </w:rPr>
            </m:ctrlPr>
          </m:dPr>
          <m:e>
            <m:r>
              <w:rPr>
                <w:rFonts w:ascii="Cambria Math" w:hAnsi="Cambria Math"/>
                <w:lang w:val="vi-VN"/>
              </w:rPr>
              <m:t>t</m:t>
            </m:r>
          </m:e>
        </m:d>
      </m:oMath>
      <w:r w:rsidR="00BE74BA" w:rsidRPr="00A27799">
        <w:rPr>
          <w:lang w:val="vi-VN"/>
        </w:rPr>
        <w:t xml:space="preserve"> là giá trị dự đoán tại thời điểm t</w:t>
      </w:r>
      <w:r w:rsidR="005F276C" w:rsidRPr="00A27799">
        <w:rPr>
          <w:lang w:val="vi-VN"/>
        </w:rPr>
        <w:t xml:space="preserve">, </w:t>
      </w:r>
      <m:oMath>
        <m:r>
          <w:rPr>
            <w:rFonts w:ascii="Cambria Math" w:hAnsi="Cambria Math"/>
            <w:lang w:val="vi-VN"/>
          </w:rPr>
          <m:t>y</m:t>
        </m:r>
        <m:d>
          <m:dPr>
            <m:ctrlPr>
              <w:rPr>
                <w:rFonts w:ascii="Cambria Math" w:hAnsi="Cambria Math"/>
                <w:i/>
                <w:lang w:val="vi-VN"/>
              </w:rPr>
            </m:ctrlPr>
          </m:dPr>
          <m:e>
            <m:r>
              <w:rPr>
                <w:rFonts w:ascii="Cambria Math" w:hAnsi="Cambria Math"/>
                <w:lang w:val="vi-VN"/>
              </w:rPr>
              <m:t>t</m:t>
            </m:r>
          </m:e>
        </m:d>
      </m:oMath>
      <w:r w:rsidR="001359D4" w:rsidRPr="00A27799">
        <w:rPr>
          <w:lang w:val="vi-VN"/>
        </w:rPr>
        <w:t xml:space="preserve"> là giá trị quan sát ở thời điểm t, </w:t>
      </w:r>
      <m:oMath>
        <m:r>
          <w:rPr>
            <w:rFonts w:ascii="Cambria Math" w:hAnsi="Cambria Math"/>
            <w:lang w:val="vi-VN"/>
          </w:rPr>
          <m:t>β(t-1)</m:t>
        </m:r>
      </m:oMath>
      <w:r w:rsidR="001359D4" w:rsidRPr="00A27799">
        <w:rPr>
          <w:lang w:val="vi-VN"/>
        </w:rPr>
        <w:t xml:space="preserve"> là giá trị </w:t>
      </w:r>
      <w:r w:rsidR="00601C75" w:rsidRPr="00A27799">
        <w:rPr>
          <w:lang w:val="vi-VN"/>
        </w:rPr>
        <w:t>dự đoán tại thời điểm</w:t>
      </w:r>
      <w:r w:rsidR="000D23A3" w:rsidRPr="00A27799">
        <w:rPr>
          <w:lang w:val="vi-VN"/>
        </w:rPr>
        <w:t xml:space="preserve"> t – 1</w:t>
      </w:r>
      <w:r w:rsidR="000E0579" w:rsidRPr="00A27799">
        <w:rPr>
          <w:lang w:val="vi-VN"/>
        </w:rPr>
        <w:t xml:space="preserve">, </w:t>
      </w:r>
      <m:oMath>
        <m:r>
          <w:rPr>
            <w:rFonts w:ascii="Cambria Math" w:hAnsi="Cambria Math"/>
            <w:lang w:val="vi-VN"/>
          </w:rPr>
          <m:t>α</m:t>
        </m:r>
      </m:oMath>
      <w:r w:rsidR="000E0579" w:rsidRPr="00A27799">
        <w:rPr>
          <w:lang w:val="vi-VN"/>
        </w:rPr>
        <w:t xml:space="preserve"> là một tham số</w:t>
      </w:r>
      <w:r w:rsidR="00254724" w:rsidRPr="00A27799">
        <w:rPr>
          <w:lang w:val="vi-VN"/>
        </w:rPr>
        <w:t xml:space="preserve"> trơn (smoothing parameter</w:t>
      </w:r>
      <w:r w:rsidR="00057060" w:rsidRPr="00A27799">
        <w:rPr>
          <w:lang w:val="vi-VN"/>
        </w:rPr>
        <w:t xml:space="preserve">) nằm trong khoảng </w:t>
      </w:r>
      <w:r w:rsidR="00944316" w:rsidRPr="00A27799">
        <w:rPr>
          <w:lang w:val="vi-VN"/>
        </w:rPr>
        <w:t>từ 0 đến 1</w:t>
      </w:r>
      <w:r w:rsidR="00C85B0A" w:rsidRPr="00A27799">
        <w:rPr>
          <w:lang w:val="vi-VN"/>
        </w:rPr>
        <w:t xml:space="preserve"> và nó quyết định </w:t>
      </w:r>
      <w:r w:rsidR="001043A6" w:rsidRPr="00A27799">
        <w:rPr>
          <w:lang w:val="vi-VN"/>
        </w:rPr>
        <w:t>mức độ ảnh hưởng của mỗi quan sát.</w:t>
      </w:r>
    </w:p>
    <w:p w14:paraId="7058BD74" w14:textId="5A86D062" w:rsidR="00B57413" w:rsidRPr="00A27799" w:rsidRDefault="00B57413" w:rsidP="008E14B6">
      <w:pPr>
        <w:pStyle w:val="Heading2"/>
        <w:tabs>
          <w:tab w:val="clear" w:pos="3763"/>
          <w:tab w:val="num" w:pos="288"/>
          <w:tab w:val="num" w:pos="3403"/>
        </w:tabs>
        <w:spacing w:line="276" w:lineRule="auto"/>
        <w:ind w:left="851"/>
        <w:rPr>
          <w:lang w:val="vi-VN"/>
        </w:rPr>
      </w:pPr>
      <w:r w:rsidRPr="00A27799">
        <w:rPr>
          <w:lang w:val="vi-VN"/>
        </w:rPr>
        <w:t>LSTM</w:t>
      </w:r>
    </w:p>
    <w:p w14:paraId="072ECF5E" w14:textId="1E44B0C1" w:rsidR="00D33F6B" w:rsidRPr="00A27799" w:rsidRDefault="00FC7E39" w:rsidP="007A3416">
      <w:pPr>
        <w:spacing w:line="276" w:lineRule="auto"/>
        <w:ind w:firstLine="288"/>
        <w:rPr>
          <w:lang w:val="vi-VN"/>
        </w:rPr>
      </w:pPr>
      <w:r w:rsidRPr="00FC7E39">
        <w:rPr>
          <w:lang w:val="vi-VN"/>
        </w:rPr>
        <w:t>LSTM là viết tắt của "Long Short-Term Memory", một loại mạng nơ-ron học sâu</w:t>
      </w:r>
      <w:r w:rsidRPr="00706F3C">
        <w:rPr>
          <w:lang w:val="vi-VN"/>
        </w:rPr>
        <w:t xml:space="preserve"> </w:t>
      </w:r>
      <w:r w:rsidR="00B467BF" w:rsidRPr="00706F3C">
        <w:rPr>
          <w:lang w:val="vi-VN"/>
        </w:rPr>
        <w:t>hay còn được biến đến</w:t>
      </w:r>
      <w:r w:rsidRPr="00706F3C">
        <w:rPr>
          <w:lang w:val="vi-VN"/>
        </w:rPr>
        <w:t xml:space="preserve"> </w:t>
      </w:r>
      <w:r w:rsidR="0091402B" w:rsidRPr="00A27799">
        <w:rPr>
          <w:lang w:val="vi-VN"/>
        </w:rPr>
        <w:t>là một loại đặc biệt của mạng Recurrent Neural Network (RNN)</w:t>
      </w:r>
      <w:r w:rsidR="0035190C" w:rsidRPr="00706F3C">
        <w:rPr>
          <w:lang w:val="vi-VN"/>
        </w:rPr>
        <w:t>[..]</w:t>
      </w:r>
      <w:r w:rsidR="0091402B" w:rsidRPr="00A27799">
        <w:rPr>
          <w:lang w:val="vi-VN"/>
        </w:rPr>
        <w:t>.</w:t>
      </w:r>
    </w:p>
    <w:p w14:paraId="6AFA725A" w14:textId="7125AC90" w:rsidR="00527A66" w:rsidRPr="00706F3C" w:rsidRDefault="00D25A89" w:rsidP="007A3416">
      <w:pPr>
        <w:spacing w:line="276" w:lineRule="auto"/>
        <w:ind w:firstLine="288"/>
        <w:rPr>
          <w:lang w:val="vi-VN"/>
        </w:rPr>
      </w:pPr>
      <w:r w:rsidRPr="00D25A89">
        <w:rPr>
          <w:lang w:val="vi-VN"/>
        </w:rPr>
        <w:t>Một LSTM layer bao gồm một tập hợp các khối nhớ được kết nối theo chu kỳ. Mỗi khối chứa một hoặc nhiều ô nhớ được kết nối theo chu kỳ thông qua ba cổng nhân tích - cổng đầu vào, cổng đầu ra và cổng quên. Chúng cung cấp các phép ghi, đọc và đặt lại liên tục cho ô nhớ</w:t>
      </w:r>
      <w:r w:rsidRPr="00706F3C">
        <w:rPr>
          <w:lang w:val="vi-VN"/>
        </w:rPr>
        <w:t>.</w:t>
      </w:r>
    </w:p>
    <w:p w14:paraId="5885F676" w14:textId="4F7C3D2B" w:rsidR="00025988" w:rsidRPr="00A27799" w:rsidRDefault="00FE7E5F" w:rsidP="007A3416">
      <w:pPr>
        <w:spacing w:line="276" w:lineRule="auto"/>
        <w:ind w:firstLine="288"/>
        <w:rPr>
          <w:lang w:val="vi-VN"/>
        </w:rPr>
      </w:pPr>
      <w:r w:rsidRPr="00A27799">
        <w:rPr>
          <w:lang w:val="vi-VN"/>
        </w:rPr>
        <w:t>Sự ra đời của LSTM đã giúp hạn chế phần nào vấn đề phụ thuộc xa mà RNN mắc phải nhờ khả năng học các phụ thuộc dài hạn.</w:t>
      </w:r>
    </w:p>
    <w:p w14:paraId="5B655592" w14:textId="75362940" w:rsidR="00A468F7" w:rsidRPr="00A27799" w:rsidRDefault="00A468F7" w:rsidP="007A3416">
      <w:pPr>
        <w:spacing w:line="276" w:lineRule="auto"/>
        <w:ind w:firstLine="288"/>
        <w:rPr>
          <w:lang w:val="vi-VN"/>
        </w:rPr>
      </w:pPr>
      <w:r w:rsidRPr="00A27799">
        <w:rPr>
          <w:lang w:val="vi-VN"/>
        </w:rPr>
        <w:t>Cấu trúc của LSTM:</w:t>
      </w:r>
    </w:p>
    <w:p w14:paraId="4376C253" w14:textId="34AD6882" w:rsidR="009730BC" w:rsidRPr="00A27799" w:rsidRDefault="009730BC" w:rsidP="007A3416">
      <w:pPr>
        <w:spacing w:line="276" w:lineRule="auto"/>
        <w:ind w:firstLine="288"/>
        <w:rPr>
          <w:lang w:val="vi-VN"/>
        </w:rPr>
      </w:pPr>
      <w:r w:rsidRPr="00A27799">
        <w:rPr>
          <w:noProof/>
          <w:lang w:val="vi-VN"/>
        </w:rPr>
        <w:lastRenderedPageBreak/>
        <w:drawing>
          <wp:inline distT="0" distB="0" distL="0" distR="0" wp14:anchorId="7B8F0D54" wp14:editId="192049BE">
            <wp:extent cx="2533832" cy="1308100"/>
            <wp:effectExtent l="0" t="0" r="0" b="6350"/>
            <wp:docPr id="1276238496" name="Picture 1276238496" descr="A picture containing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38496" name="Picture 1" descr="A picture containing screenshot,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3979" cy="1328826"/>
                    </a:xfrm>
                    <a:prstGeom prst="rect">
                      <a:avLst/>
                    </a:prstGeom>
                    <a:noFill/>
                    <a:ln>
                      <a:noFill/>
                    </a:ln>
                  </pic:spPr>
                </pic:pic>
              </a:graphicData>
            </a:graphic>
          </wp:inline>
        </w:drawing>
      </w:r>
    </w:p>
    <w:p w14:paraId="6DB38DC0" w14:textId="3479C5C4" w:rsidR="006717CD" w:rsidRPr="00706F3C" w:rsidRDefault="006717CD" w:rsidP="007A3416">
      <w:pPr>
        <w:spacing w:line="276" w:lineRule="auto"/>
        <w:ind w:firstLine="288"/>
        <w:rPr>
          <w:lang w:val="vi-VN"/>
        </w:rPr>
      </w:pPr>
      <w:r w:rsidRPr="00706F3C">
        <w:rPr>
          <w:lang w:val="vi-VN"/>
        </w:rPr>
        <w:t>Hình: Kiến trúc LSTM</w:t>
      </w:r>
    </w:p>
    <w:p w14:paraId="4E98102B" w14:textId="23F5ACF9" w:rsidR="00A673BC" w:rsidRPr="00A27799" w:rsidRDefault="003925EF" w:rsidP="007A3416">
      <w:pPr>
        <w:spacing w:line="276" w:lineRule="auto"/>
        <w:ind w:firstLine="288"/>
        <w:rPr>
          <w:lang w:val="vi-VN"/>
        </w:rPr>
      </w:pPr>
      <w:r w:rsidRPr="00A27799">
        <w:rPr>
          <w:lang w:val="vi-VN"/>
        </w:rPr>
        <w:t>C</w:t>
      </w:r>
      <w:r w:rsidR="009730BC" w:rsidRPr="00A27799">
        <w:rPr>
          <w:lang w:val="vi-VN"/>
        </w:rPr>
        <w:t>ông thức tính toán các cổng trong LSTM:</w:t>
      </w:r>
    </w:p>
    <w:p w14:paraId="147F62EF" w14:textId="16CF5705" w:rsidR="009730BC" w:rsidRPr="00A27799" w:rsidRDefault="004A5E8A" w:rsidP="007A3416">
      <w:pPr>
        <w:spacing w:line="276" w:lineRule="auto"/>
        <w:ind w:left="288" w:firstLine="288"/>
        <w:rPr>
          <w:lang w:val="vi-VN"/>
        </w:rPr>
      </w:pPr>
      <w:r w:rsidRPr="00A27799">
        <w:rPr>
          <w:i/>
          <w:lang w:val="vi-VN"/>
        </w:rPr>
        <w:t xml:space="preserve">Forget gate: </w:t>
      </w:r>
      <m:oMath>
        <m:sSub>
          <m:sSubPr>
            <m:ctrlPr>
              <w:rPr>
                <w:rFonts w:ascii="Cambria Math" w:hAnsi="Cambria Math"/>
                <w:i/>
                <w:iCs/>
                <w:lang w:val="vi-VN"/>
              </w:rPr>
            </m:ctrlPr>
          </m:sSubPr>
          <m:e>
            <m:r>
              <w:rPr>
                <w:rFonts w:ascii="Cambria Math" w:hAnsi="Cambria Math"/>
                <w:lang w:val="vi-VN"/>
              </w:rPr>
              <m:t>f</m:t>
            </m:r>
          </m:e>
          <m:sub>
            <m:r>
              <w:rPr>
                <w:rFonts w:ascii="Cambria Math" w:hAnsi="Cambria Math"/>
                <w:lang w:val="vi-VN"/>
              </w:rPr>
              <m:t>t</m:t>
            </m:r>
          </m:sub>
        </m:sSub>
        <m:r>
          <w:rPr>
            <w:rFonts w:ascii="Cambria Math" w:hAnsi="Cambria Math"/>
            <w:lang w:val="vi-VN"/>
          </w:rPr>
          <m:t>= σ(</m:t>
        </m:r>
        <m:sSub>
          <m:sSubPr>
            <m:ctrlPr>
              <w:rPr>
                <w:rFonts w:ascii="Cambria Math" w:hAnsi="Cambria Math"/>
                <w:i/>
                <w:iCs/>
                <w:lang w:val="vi-VN"/>
              </w:rPr>
            </m:ctrlPr>
          </m:sSubPr>
          <m:e>
            <m:r>
              <w:rPr>
                <w:rFonts w:ascii="Cambria Math" w:hAnsi="Cambria Math"/>
                <w:lang w:val="vi-VN"/>
              </w:rPr>
              <m:t>W</m:t>
            </m:r>
          </m:e>
          <m:sub>
            <m:r>
              <w:rPr>
                <w:rFonts w:ascii="Cambria Math" w:hAnsi="Cambria Math"/>
                <w:lang w:val="vi-VN"/>
              </w:rPr>
              <m:t>f</m:t>
            </m:r>
          </m:sub>
        </m:sSub>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t</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U</m:t>
            </m:r>
          </m:e>
          <m:sub>
            <m:r>
              <w:rPr>
                <w:rFonts w:ascii="Cambria Math" w:hAnsi="Cambria Math"/>
                <w:lang w:val="vi-VN"/>
              </w:rPr>
              <m:t>f</m:t>
            </m:r>
          </m:sub>
        </m:sSub>
        <m:sSub>
          <m:sSubPr>
            <m:ctrlPr>
              <w:rPr>
                <w:rFonts w:ascii="Cambria Math" w:hAnsi="Cambria Math"/>
                <w:i/>
                <w:iCs/>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oMath>
    </w:p>
    <w:p w14:paraId="18E0735C" w14:textId="2C68385D" w:rsidR="004A5E8A" w:rsidRPr="00A27799" w:rsidRDefault="004A5E8A" w:rsidP="007A3416">
      <w:pPr>
        <w:spacing w:line="276" w:lineRule="auto"/>
        <w:ind w:left="288" w:firstLine="288"/>
        <w:rPr>
          <w:i/>
          <w:lang w:val="vi-VN"/>
        </w:rPr>
      </w:pPr>
      <w:r w:rsidRPr="00A27799">
        <w:rPr>
          <w:i/>
          <w:lang w:val="vi-VN"/>
        </w:rPr>
        <w:t>Input gate:</w:t>
      </w:r>
      <w:r w:rsidR="00892988" w:rsidRPr="00A27799">
        <w:rPr>
          <w:i/>
          <w:lang w:val="vi-VN"/>
        </w:rPr>
        <w:t xml:space="preserve"> </w:t>
      </w:r>
      <m:oMath>
        <m:sSub>
          <m:sSubPr>
            <m:ctrlPr>
              <w:rPr>
                <w:rFonts w:ascii="Cambria Math" w:hAnsi="Cambria Math"/>
                <w:i/>
                <w:iCs/>
                <w:lang w:val="vi-VN"/>
              </w:rPr>
            </m:ctrlPr>
          </m:sSubPr>
          <m:e>
            <m:r>
              <w:rPr>
                <w:rFonts w:ascii="Cambria Math" w:hAnsi="Cambria Math"/>
                <w:lang w:val="vi-VN"/>
              </w:rPr>
              <m:t>i</m:t>
            </m:r>
          </m:e>
          <m:sub>
            <m:r>
              <w:rPr>
                <w:rFonts w:ascii="Cambria Math" w:hAnsi="Cambria Math"/>
                <w:lang w:val="vi-VN"/>
              </w:rPr>
              <m:t>t</m:t>
            </m:r>
          </m:sub>
        </m:sSub>
        <m:r>
          <w:rPr>
            <w:rFonts w:ascii="Cambria Math" w:hAnsi="Cambria Math"/>
            <w:lang w:val="vi-VN"/>
          </w:rPr>
          <m:t>= σ(</m:t>
        </m:r>
        <m:sSub>
          <m:sSubPr>
            <m:ctrlPr>
              <w:rPr>
                <w:rFonts w:ascii="Cambria Math" w:hAnsi="Cambria Math"/>
                <w:i/>
                <w:iCs/>
                <w:lang w:val="vi-VN"/>
              </w:rPr>
            </m:ctrlPr>
          </m:sSubPr>
          <m:e>
            <m:r>
              <w:rPr>
                <w:rFonts w:ascii="Cambria Math" w:hAnsi="Cambria Math"/>
                <w:lang w:val="vi-VN"/>
              </w:rPr>
              <m:t>W</m:t>
            </m:r>
          </m:e>
          <m:sub>
            <m:r>
              <w:rPr>
                <w:rFonts w:ascii="Cambria Math" w:hAnsi="Cambria Math"/>
                <w:lang w:val="vi-VN"/>
              </w:rPr>
              <m:t>i</m:t>
            </m:r>
          </m:sub>
        </m:sSub>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t</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U</m:t>
            </m:r>
          </m:e>
          <m:sub>
            <m:r>
              <w:rPr>
                <w:rFonts w:ascii="Cambria Math" w:hAnsi="Cambria Math"/>
                <w:lang w:val="vi-VN"/>
              </w:rPr>
              <m:t>i</m:t>
            </m:r>
          </m:sub>
        </m:sSub>
        <m:sSub>
          <m:sSubPr>
            <m:ctrlPr>
              <w:rPr>
                <w:rFonts w:ascii="Cambria Math" w:hAnsi="Cambria Math"/>
                <w:i/>
                <w:iCs/>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oMath>
    </w:p>
    <w:p w14:paraId="2EA21135" w14:textId="00DDF832" w:rsidR="004A5E8A" w:rsidRPr="00A27799" w:rsidRDefault="004A5E8A" w:rsidP="007A3416">
      <w:pPr>
        <w:spacing w:line="276" w:lineRule="auto"/>
        <w:ind w:left="288" w:firstLine="288"/>
        <w:rPr>
          <w:i/>
          <w:lang w:val="vi-VN"/>
        </w:rPr>
      </w:pPr>
      <w:r w:rsidRPr="00A27799">
        <w:rPr>
          <w:i/>
          <w:lang w:val="vi-VN"/>
        </w:rPr>
        <w:t>Cell gate:</w:t>
      </w:r>
      <w:r w:rsidR="00892988" w:rsidRPr="00A27799">
        <w:rPr>
          <w:rFonts w:ascii="Cambria Math" w:hAnsi="Cambria Math"/>
          <w:i/>
          <w:lang w:val="vi-VN"/>
        </w:rPr>
        <w:t xml:space="preserve"> </w:t>
      </w:r>
      <m:oMath>
        <m:sSub>
          <m:sSubPr>
            <m:ctrlPr>
              <w:rPr>
                <w:rFonts w:ascii="Cambria Math" w:hAnsi="Cambria Math"/>
                <w:i/>
                <w:iCs/>
                <w:lang w:val="vi-VN"/>
              </w:rPr>
            </m:ctrlPr>
          </m:sSubPr>
          <m:e>
            <m:r>
              <w:rPr>
                <w:rFonts w:ascii="Cambria Math" w:hAnsi="Cambria Math"/>
                <w:lang w:val="vi-VN"/>
              </w:rPr>
              <m:t>c</m:t>
            </m:r>
          </m:e>
          <m:sub>
            <m:r>
              <w:rPr>
                <w:rFonts w:ascii="Cambria Math" w:hAnsi="Cambria Math"/>
                <w:lang w:val="vi-VN"/>
              </w:rPr>
              <m:t>i</m:t>
            </m:r>
          </m:sub>
        </m:sSub>
        <m:r>
          <w:rPr>
            <w:rFonts w:ascii="Cambria Math" w:hAnsi="Cambria Math"/>
            <w:lang w:val="vi-VN"/>
          </w:rPr>
          <m:t>= tanh(</m:t>
        </m:r>
        <m:sSub>
          <m:sSubPr>
            <m:ctrlPr>
              <w:rPr>
                <w:rFonts w:ascii="Cambria Math" w:hAnsi="Cambria Math"/>
                <w:i/>
                <w:iCs/>
                <w:lang w:val="vi-VN"/>
              </w:rPr>
            </m:ctrlPr>
          </m:sSubPr>
          <m:e>
            <m:r>
              <w:rPr>
                <w:rFonts w:ascii="Cambria Math" w:hAnsi="Cambria Math"/>
                <w:lang w:val="vi-VN"/>
              </w:rPr>
              <m:t>W</m:t>
            </m:r>
          </m:e>
          <m:sub>
            <m:r>
              <w:rPr>
                <w:rFonts w:ascii="Cambria Math" w:hAnsi="Cambria Math"/>
                <w:lang w:val="vi-VN"/>
              </w:rPr>
              <m:t>c</m:t>
            </m:r>
          </m:sub>
        </m:sSub>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t</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U</m:t>
            </m:r>
          </m:e>
          <m:sub>
            <m:r>
              <w:rPr>
                <w:rFonts w:ascii="Cambria Math" w:hAnsi="Cambria Math"/>
                <w:lang w:val="vi-VN"/>
              </w:rPr>
              <m:t>c</m:t>
            </m:r>
          </m:sub>
        </m:sSub>
        <m:sSub>
          <m:sSubPr>
            <m:ctrlPr>
              <w:rPr>
                <w:rFonts w:ascii="Cambria Math" w:hAnsi="Cambria Math"/>
                <w:i/>
                <w:iCs/>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oMath>
    </w:p>
    <w:p w14:paraId="5C12C152" w14:textId="4928C752" w:rsidR="004A5E8A" w:rsidRPr="00A27799" w:rsidRDefault="004A5E8A" w:rsidP="007A3416">
      <w:pPr>
        <w:spacing w:line="276" w:lineRule="auto"/>
        <w:ind w:left="288" w:firstLine="288"/>
        <w:rPr>
          <w:i/>
          <w:lang w:val="vi-VN"/>
        </w:rPr>
      </w:pPr>
      <w:r w:rsidRPr="00A27799">
        <w:rPr>
          <w:i/>
          <w:lang w:val="vi-VN"/>
        </w:rPr>
        <w:t>Ouput gate:</w:t>
      </w:r>
      <w:r w:rsidR="00892988" w:rsidRPr="00A27799">
        <w:rPr>
          <w:rFonts w:ascii="Cambria Math" w:hAnsi="Cambria Math"/>
          <w:i/>
          <w:lang w:val="vi-VN"/>
        </w:rPr>
        <w:t xml:space="preserve"> </w:t>
      </w:r>
      <m:oMath>
        <m:sSub>
          <m:sSubPr>
            <m:ctrlPr>
              <w:rPr>
                <w:rFonts w:ascii="Cambria Math" w:hAnsi="Cambria Math"/>
                <w:i/>
                <w:iCs/>
                <w:lang w:val="vi-VN"/>
              </w:rPr>
            </m:ctrlPr>
          </m:sSubPr>
          <m:e>
            <m:r>
              <w:rPr>
                <w:rFonts w:ascii="Cambria Math" w:hAnsi="Cambria Math"/>
                <w:lang w:val="vi-VN"/>
              </w:rPr>
              <m:t>o</m:t>
            </m:r>
          </m:e>
          <m:sub>
            <m:r>
              <w:rPr>
                <w:rFonts w:ascii="Cambria Math" w:hAnsi="Cambria Math"/>
                <w:lang w:val="vi-VN"/>
              </w:rPr>
              <m:t>t</m:t>
            </m:r>
          </m:sub>
        </m:sSub>
        <m:r>
          <w:rPr>
            <w:rFonts w:ascii="Cambria Math" w:hAnsi="Cambria Math"/>
            <w:lang w:val="vi-VN"/>
          </w:rPr>
          <m:t>= ∅h(</m:t>
        </m:r>
        <m:sSub>
          <m:sSubPr>
            <m:ctrlPr>
              <w:rPr>
                <w:rFonts w:ascii="Cambria Math" w:hAnsi="Cambria Math"/>
                <w:i/>
                <w:iCs/>
                <w:lang w:val="vi-VN"/>
              </w:rPr>
            </m:ctrlPr>
          </m:sSubPr>
          <m:e>
            <m:r>
              <w:rPr>
                <w:rFonts w:ascii="Cambria Math" w:hAnsi="Cambria Math"/>
                <w:lang w:val="vi-VN"/>
              </w:rPr>
              <m:t>W</m:t>
            </m:r>
          </m:e>
          <m:sub>
            <m:r>
              <w:rPr>
                <w:rFonts w:ascii="Cambria Math" w:hAnsi="Cambria Math"/>
                <w:lang w:val="vi-VN"/>
              </w:rPr>
              <m:t>o</m:t>
            </m:r>
          </m:sub>
        </m:sSub>
        <m:sSub>
          <m:sSubPr>
            <m:ctrlPr>
              <w:rPr>
                <w:rFonts w:ascii="Cambria Math" w:hAnsi="Cambria Math"/>
                <w:i/>
                <w:iCs/>
                <w:lang w:val="vi-VN"/>
              </w:rPr>
            </m:ctrlPr>
          </m:sSubPr>
          <m:e>
            <m:r>
              <w:rPr>
                <w:rFonts w:ascii="Cambria Math" w:hAnsi="Cambria Math"/>
                <w:lang w:val="vi-VN"/>
              </w:rPr>
              <m:t>x</m:t>
            </m:r>
          </m:e>
          <m:sub>
            <m:r>
              <w:rPr>
                <w:rFonts w:ascii="Cambria Math" w:hAnsi="Cambria Math"/>
                <w:lang w:val="vi-VN"/>
              </w:rPr>
              <m:t>t</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U</m:t>
            </m:r>
          </m:e>
          <m:sub>
            <m:r>
              <w:rPr>
                <w:rFonts w:ascii="Cambria Math" w:hAnsi="Cambria Math"/>
                <w:lang w:val="vi-VN"/>
              </w:rPr>
              <m:t>o</m:t>
            </m:r>
          </m:sub>
        </m:sSub>
        <m:sSub>
          <m:sSubPr>
            <m:ctrlPr>
              <w:rPr>
                <w:rFonts w:ascii="Cambria Math" w:hAnsi="Cambria Math"/>
                <w:i/>
                <w:iCs/>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oMath>
    </w:p>
    <w:p w14:paraId="6FF4C00D" w14:textId="5F579CF7" w:rsidR="004C5911" w:rsidRPr="00A27799" w:rsidRDefault="004A5E8A" w:rsidP="007A3416">
      <w:pPr>
        <w:spacing w:line="276" w:lineRule="auto"/>
        <w:ind w:left="288" w:firstLine="288"/>
        <w:rPr>
          <w:i/>
          <w:lang w:val="vi-VN"/>
        </w:rPr>
      </w:pPr>
      <w:r w:rsidRPr="00A27799">
        <w:rPr>
          <w:i/>
          <w:lang w:val="vi-VN"/>
        </w:rPr>
        <w:t>Cell state</w:t>
      </w:r>
      <w:r w:rsidR="00892988" w:rsidRPr="00A27799">
        <w:rPr>
          <w:i/>
          <w:lang w:val="vi-VN"/>
        </w:rPr>
        <w:t xml:space="preserve">: </w:t>
      </w:r>
      <m:oMath>
        <m:sSub>
          <m:sSubPr>
            <m:ctrlPr>
              <w:rPr>
                <w:rFonts w:ascii="Cambria Math" w:hAnsi="Cambria Math"/>
                <w:i/>
                <w:iCs/>
                <w:lang w:val="vi-VN"/>
              </w:rPr>
            </m:ctrlPr>
          </m:sSubPr>
          <m:e>
            <m:r>
              <w:rPr>
                <w:rFonts w:ascii="Cambria Math" w:hAnsi="Cambria Math"/>
                <w:lang w:val="vi-VN"/>
              </w:rPr>
              <m:t>c</m:t>
            </m:r>
          </m:e>
          <m:sub>
            <m:r>
              <w:rPr>
                <w:rFonts w:ascii="Cambria Math" w:hAnsi="Cambria Math"/>
                <w:lang w:val="vi-VN"/>
              </w:rPr>
              <m:t>t</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f</m:t>
            </m:r>
          </m:e>
          <m:sub>
            <m:r>
              <w:rPr>
                <w:rFonts w:ascii="Cambria Math" w:hAnsi="Cambria Math"/>
                <w:lang w:val="vi-VN"/>
              </w:rPr>
              <m:t>t</m:t>
            </m:r>
          </m:sub>
        </m:sSub>
        <m:sSub>
          <m:sSubPr>
            <m:ctrlPr>
              <w:rPr>
                <w:rFonts w:ascii="Cambria Math" w:hAnsi="Cambria Math"/>
                <w:i/>
                <w:iCs/>
                <w:lang w:val="vi-VN"/>
              </w:rPr>
            </m:ctrlPr>
          </m:sSubPr>
          <m:e>
            <m:r>
              <w:rPr>
                <w:rFonts w:ascii="Cambria Math" w:hAnsi="Cambria Math"/>
                <w:lang w:val="vi-VN"/>
              </w:rPr>
              <m:t>*c</m:t>
            </m:r>
          </m:e>
          <m:sub>
            <m:r>
              <w:rPr>
                <w:rFonts w:ascii="Cambria Math" w:hAnsi="Cambria Math"/>
                <w:lang w:val="vi-VN"/>
              </w:rPr>
              <m:t>t-1</m:t>
            </m:r>
          </m:sub>
        </m:sSub>
        <m:r>
          <w:rPr>
            <w:rFonts w:ascii="Cambria Math" w:hAnsi="Cambria Math"/>
            <w:lang w:val="vi-VN"/>
          </w:rPr>
          <m:t xml:space="preserve">+ </m:t>
        </m:r>
        <m:sSub>
          <m:sSubPr>
            <m:ctrlPr>
              <w:rPr>
                <w:rFonts w:ascii="Cambria Math" w:hAnsi="Cambria Math"/>
                <w:i/>
                <w:iCs/>
                <w:lang w:val="vi-VN"/>
              </w:rPr>
            </m:ctrlPr>
          </m:sSubPr>
          <m:e>
            <m:r>
              <w:rPr>
                <w:rFonts w:ascii="Cambria Math" w:hAnsi="Cambria Math"/>
                <w:lang w:val="vi-VN"/>
              </w:rPr>
              <m:t>i</m:t>
            </m:r>
          </m:e>
          <m:sub>
            <m:r>
              <w:rPr>
                <w:rFonts w:ascii="Cambria Math" w:hAnsi="Cambria Math"/>
                <w:lang w:val="vi-VN"/>
              </w:rPr>
              <m:t>t</m:t>
            </m:r>
          </m:sub>
        </m:sSub>
        <m:sSub>
          <m:sSubPr>
            <m:ctrlPr>
              <w:rPr>
                <w:rFonts w:ascii="Cambria Math" w:hAnsi="Cambria Math"/>
                <w:i/>
                <w:iCs/>
                <w:lang w:val="vi-VN"/>
              </w:rPr>
            </m:ctrlPr>
          </m:sSubPr>
          <m:e>
            <m:r>
              <w:rPr>
                <w:rFonts w:ascii="Cambria Math" w:hAnsi="Cambria Math"/>
                <w:lang w:val="vi-VN"/>
              </w:rPr>
              <m:t>*c</m:t>
            </m:r>
          </m:e>
          <m:sub>
            <m:r>
              <w:rPr>
                <w:rFonts w:ascii="Cambria Math" w:hAnsi="Cambria Math"/>
                <w:lang w:val="vi-VN"/>
              </w:rPr>
              <m:t>t</m:t>
            </m:r>
          </m:sub>
        </m:sSub>
      </m:oMath>
    </w:p>
    <w:p w14:paraId="4BB80A22" w14:textId="1AE5B4B4" w:rsidR="00781CDC" w:rsidRPr="00781CDC" w:rsidRDefault="00781CDC" w:rsidP="007A3416">
      <w:pPr>
        <w:spacing w:line="276" w:lineRule="auto"/>
        <w:ind w:firstLine="360"/>
        <w:rPr>
          <w:iCs/>
        </w:rPr>
      </w:pPr>
      <w:r>
        <w:rPr>
          <w:iCs/>
        </w:rPr>
        <w:t>Trong đó:</w:t>
      </w:r>
    </w:p>
    <w:p w14:paraId="5819DBFC" w14:textId="2D09C199" w:rsidR="00B57413" w:rsidRDefault="00B57413" w:rsidP="009E6B73">
      <w:pPr>
        <w:pStyle w:val="Heading2"/>
        <w:tabs>
          <w:tab w:val="clear" w:pos="3763"/>
          <w:tab w:val="num" w:pos="288"/>
        </w:tabs>
        <w:spacing w:line="276" w:lineRule="auto"/>
        <w:ind w:left="284"/>
        <w:rPr>
          <w:lang w:val="vi-VN"/>
        </w:rPr>
      </w:pPr>
      <w:r w:rsidRPr="00A27799">
        <w:rPr>
          <w:lang w:val="vi-VN"/>
        </w:rPr>
        <w:t>RNN</w:t>
      </w:r>
    </w:p>
    <w:p w14:paraId="26E270B0" w14:textId="1544A115" w:rsidR="00C05E1F" w:rsidRPr="00706F3C" w:rsidRDefault="00E051A1" w:rsidP="007A3416">
      <w:pPr>
        <w:spacing w:line="276" w:lineRule="auto"/>
        <w:ind w:firstLine="270"/>
        <w:rPr>
          <w:lang w:val="vi-VN"/>
        </w:rPr>
      </w:pPr>
      <w:r w:rsidRPr="00706F3C">
        <w:rPr>
          <w:lang w:val="vi-VN"/>
        </w:rPr>
        <w:t xml:space="preserve">Recurrent Neural Network (RNN) </w:t>
      </w:r>
      <w:r w:rsidR="00F719BB" w:rsidRPr="00706F3C">
        <w:rPr>
          <w:lang w:val="vi-VN"/>
        </w:rPr>
        <w:t>là một mô hình mạng neural hồi quy gồm 3 thành phần chính là Input layer, Hidden layer và Output layer.</w:t>
      </w:r>
    </w:p>
    <w:p w14:paraId="4712D81E" w14:textId="02951D1B" w:rsidR="00F719BB" w:rsidRPr="00706F3C" w:rsidRDefault="00AF19F7" w:rsidP="007A3416">
      <w:pPr>
        <w:spacing w:line="276" w:lineRule="auto"/>
        <w:ind w:firstLine="270"/>
        <w:rPr>
          <w:lang w:val="vi-VN"/>
        </w:rPr>
      </w:pPr>
      <w:r w:rsidRPr="00706F3C">
        <w:rPr>
          <w:lang w:val="vi-VN"/>
        </w:rPr>
        <w:t xml:space="preserve">Mô hình tổng hợp và lan truyền thông tin theo trình tự xâu chuỗi. </w:t>
      </w:r>
      <w:r w:rsidR="002A7ECA" w:rsidRPr="00706F3C">
        <w:rPr>
          <w:lang w:val="vi-VN"/>
        </w:rPr>
        <w:t>Mô hình được gọi là</w:t>
      </w:r>
      <w:r w:rsidR="00A93D5F" w:rsidRPr="00706F3C">
        <w:rPr>
          <w:lang w:val="vi-VN"/>
        </w:rPr>
        <w:t xml:space="preserve"> hồi quy vì thực hiện tính toán ở thời điểm </w:t>
      </w:r>
      <w:r w:rsidR="003F55A0" w:rsidRPr="00706F3C">
        <w:rPr>
          <w:lang w:val="vi-VN"/>
        </w:rPr>
        <w:t xml:space="preserve">hiện tại sẽ phụ thuộc vào </w:t>
      </w:r>
      <w:r w:rsidR="002F6BC1" w:rsidRPr="00706F3C">
        <w:rPr>
          <w:lang w:val="vi-VN"/>
        </w:rPr>
        <w:t xml:space="preserve">các kết quả tính toán ở những thời điểm trước đó. Do đó, RNN phải nhớ thông tin </w:t>
      </w:r>
      <w:r w:rsidR="00CB1F90" w:rsidRPr="00706F3C">
        <w:rPr>
          <w:lang w:val="vi-VN"/>
        </w:rPr>
        <w:t xml:space="preserve">đã được đưa vào để tính toán trước </w:t>
      </w:r>
      <w:r w:rsidR="007E5642" w:rsidRPr="00706F3C">
        <w:rPr>
          <w:lang w:val="vi-VN"/>
        </w:rPr>
        <w:t>đó để phục vụ cho các bước tính toán sau này.</w:t>
      </w:r>
    </w:p>
    <w:p w14:paraId="2D12498C" w14:textId="21E00432" w:rsidR="007E5642" w:rsidRPr="00706F3C" w:rsidRDefault="00BF4A25" w:rsidP="007A3416">
      <w:pPr>
        <w:spacing w:line="276" w:lineRule="auto"/>
        <w:ind w:firstLine="270"/>
        <w:rPr>
          <w:lang w:val="vi-VN"/>
        </w:rPr>
      </w:pPr>
      <w:r w:rsidRPr="00706F3C">
        <w:rPr>
          <w:lang w:val="vi-VN"/>
        </w:rPr>
        <w:t>S</w:t>
      </w:r>
      <w:r w:rsidR="00B85F17" w:rsidRPr="00706F3C">
        <w:rPr>
          <w:lang w:val="vi-VN"/>
        </w:rPr>
        <w:t xml:space="preserve">au nhiều bước biến đổi, các thông tin ở những bước đầu tiên bị biến </w:t>
      </w:r>
      <w:r w:rsidR="00BF4642" w:rsidRPr="00706F3C">
        <w:rPr>
          <w:lang w:val="vi-VN"/>
        </w:rPr>
        <w:t>đổi</w:t>
      </w:r>
      <w:r w:rsidR="00960754" w:rsidRPr="00706F3C">
        <w:rPr>
          <w:lang w:val="vi-VN"/>
        </w:rPr>
        <w:t xml:space="preserve"> nhiều lần dẫn đến bị triệt tiêu</w:t>
      </w:r>
      <w:r w:rsidR="00CD3613" w:rsidRPr="00706F3C">
        <w:rPr>
          <w:lang w:val="vi-VN"/>
        </w:rPr>
        <w:t>. Do đó, RNN chỉ có nhớ được một vài bước trước đó để mô hình</w:t>
      </w:r>
      <w:r w:rsidR="007018E9" w:rsidRPr="00706F3C">
        <w:rPr>
          <w:lang w:val="vi-VN"/>
        </w:rPr>
        <w:t xml:space="preserve"> được tối ưu nhất.</w:t>
      </w:r>
    </w:p>
    <w:p w14:paraId="2DA25140" w14:textId="1FB62794" w:rsidR="00800C5F" w:rsidRDefault="00800C5F" w:rsidP="00D12AFD">
      <w:pPr>
        <w:ind w:firstLine="270"/>
      </w:pPr>
      <w:commentRangeStart w:id="13"/>
      <w:r>
        <w:t xml:space="preserve">Cấu trúc của RNN: </w:t>
      </w:r>
      <w:commentRangeEnd w:id="13"/>
      <w:r w:rsidR="00127EFE">
        <w:rPr>
          <w:rStyle w:val="CommentReference"/>
        </w:rPr>
        <w:commentReference w:id="13"/>
      </w:r>
    </w:p>
    <w:p w14:paraId="22DCBFD0" w14:textId="7EF851AC" w:rsidR="00800C5F" w:rsidRDefault="00D30331" w:rsidP="00800C5F">
      <w:r w:rsidRPr="00D30331">
        <w:rPr>
          <w:noProof/>
        </w:rPr>
        <w:drawing>
          <wp:inline distT="0" distB="0" distL="0" distR="0" wp14:anchorId="17623ACF" wp14:editId="0494DDD9">
            <wp:extent cx="3195955" cy="1629410"/>
            <wp:effectExtent l="0" t="0" r="4445" b="8890"/>
            <wp:docPr id="1037320181" name="Picture 1037320181" descr="A picture containing screenshot,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20181" name="Picture 1" descr="A picture containing screenshot, diagram, text, line&#10;&#10;Description automatically generated"/>
                    <pic:cNvPicPr/>
                  </pic:nvPicPr>
                  <pic:blipFill>
                    <a:blip r:embed="rId17"/>
                    <a:stretch>
                      <a:fillRect/>
                    </a:stretch>
                  </pic:blipFill>
                  <pic:spPr>
                    <a:xfrm>
                      <a:off x="0" y="0"/>
                      <a:ext cx="3195955" cy="1629410"/>
                    </a:xfrm>
                    <a:prstGeom prst="rect">
                      <a:avLst/>
                    </a:prstGeom>
                  </pic:spPr>
                </pic:pic>
              </a:graphicData>
            </a:graphic>
          </wp:inline>
        </w:drawing>
      </w:r>
    </w:p>
    <w:p w14:paraId="669225D5" w14:textId="0D75EAD3" w:rsidR="00C954AA" w:rsidRDefault="00C954AA" w:rsidP="007A3416">
      <w:pPr>
        <w:spacing w:line="276" w:lineRule="auto"/>
        <w:ind w:firstLine="270"/>
      </w:pPr>
      <w:r>
        <w:t xml:space="preserve">RNN được biểu diễn bằng công thức </w:t>
      </w:r>
      <w:r w:rsidR="00590E8F">
        <w:t>sau</w:t>
      </w:r>
      <w:r w:rsidR="00652CBD">
        <w:t>:</w:t>
      </w:r>
    </w:p>
    <w:p w14:paraId="096011DE" w14:textId="334DF2B5" w:rsidR="00FF2108" w:rsidRPr="00706F3C" w:rsidRDefault="004B5A29" w:rsidP="007A3416">
      <w:pPr>
        <w:spacing w:line="276" w:lineRule="auto"/>
        <w:rPr>
          <w:lang w:val="fr-FR"/>
        </w:rPr>
      </w:pPr>
      <m:oMath>
        <m:sSup>
          <m:sSupPr>
            <m:ctrlPr>
              <w:rPr>
                <w:rFonts w:ascii="Cambria Math" w:hAnsi="Cambria Math"/>
                <w:i/>
              </w:rPr>
            </m:ctrlPr>
          </m:sSupPr>
          <m:e>
            <m:r>
              <w:rPr>
                <w:rFonts w:ascii="Cambria Math" w:hAnsi="Cambria Math"/>
              </w:rPr>
              <m:t>a</m:t>
            </m:r>
          </m:e>
          <m:sup>
            <m:r>
              <w:rPr>
                <w:rFonts w:ascii="Cambria Math" w:hAnsi="Cambria Math"/>
                <w:lang w:val="fr-FR"/>
              </w:rPr>
              <m:t>&lt;</m:t>
            </m:r>
            <m:r>
              <w:rPr>
                <w:rFonts w:ascii="Cambria Math" w:hAnsi="Cambria Math"/>
              </w:rPr>
              <m:t>t</m:t>
            </m:r>
            <m:r>
              <w:rPr>
                <w:rFonts w:ascii="Cambria Math" w:hAnsi="Cambria Math"/>
                <w:lang w:val="fr-FR"/>
              </w:rPr>
              <m:t>-1&gt;</m:t>
            </m:r>
          </m:sup>
        </m:sSup>
        <m:r>
          <w:rPr>
            <w:rFonts w:ascii="Cambria Math" w:hAnsi="Cambria Math"/>
            <w:lang w:val="fr-FR"/>
          </w:rPr>
          <m:t>=</m:t>
        </m:r>
        <m:sSub>
          <m:sSubPr>
            <m:ctrlPr>
              <w:rPr>
                <w:rFonts w:ascii="Cambria Math" w:hAnsi="Cambria Math"/>
                <w:i/>
              </w:rPr>
            </m:ctrlPr>
          </m:sSubPr>
          <m:e>
            <m:r>
              <w:rPr>
                <w:rFonts w:ascii="Cambria Math" w:hAnsi="Cambria Math"/>
              </w:rPr>
              <m:t>g</m:t>
            </m:r>
          </m:e>
          <m:sub>
            <m:r>
              <w:rPr>
                <w:rFonts w:ascii="Cambria Math" w:hAnsi="Cambria Math"/>
                <w:lang w:val="fr-FR"/>
              </w:rPr>
              <m:t>1</m:t>
            </m:r>
          </m:sub>
        </m:sSub>
        <m:r>
          <w:rPr>
            <w:rFonts w:ascii="Cambria Math" w:hAnsi="Cambria Math"/>
            <w:lang w:val="fr-FR"/>
          </w:rPr>
          <m:t>(</m:t>
        </m:r>
        <m:sSub>
          <m:sSubPr>
            <m:ctrlPr>
              <w:rPr>
                <w:rFonts w:ascii="Cambria Math" w:hAnsi="Cambria Math"/>
                <w:i/>
              </w:rPr>
            </m:ctrlPr>
          </m:sSubPr>
          <m:e>
            <m:r>
              <w:rPr>
                <w:rFonts w:ascii="Cambria Math" w:hAnsi="Cambria Math"/>
              </w:rPr>
              <m:t>W</m:t>
            </m:r>
          </m:e>
          <m:sub>
            <m:r>
              <w:rPr>
                <w:rFonts w:ascii="Cambria Math" w:hAnsi="Cambria Math"/>
              </w:rPr>
              <m:t>aa</m:t>
            </m:r>
          </m:sub>
        </m:sSub>
        <m:sSup>
          <m:sSupPr>
            <m:ctrlPr>
              <w:rPr>
                <w:rFonts w:ascii="Cambria Math" w:hAnsi="Cambria Math"/>
                <w:i/>
              </w:rPr>
            </m:ctrlPr>
          </m:sSupPr>
          <m:e>
            <m:r>
              <w:rPr>
                <w:rFonts w:ascii="Cambria Math" w:hAnsi="Cambria Math"/>
              </w:rPr>
              <m:t>a</m:t>
            </m:r>
          </m:e>
          <m:sup>
            <m:r>
              <w:rPr>
                <w:rFonts w:ascii="Cambria Math" w:hAnsi="Cambria Math"/>
                <w:lang w:val="fr-FR"/>
              </w:rPr>
              <m:t>&lt;</m:t>
            </m:r>
            <m:r>
              <w:rPr>
                <w:rFonts w:ascii="Cambria Math" w:hAnsi="Cambria Math"/>
              </w:rPr>
              <m:t>t</m:t>
            </m:r>
            <m:r>
              <w:rPr>
                <w:rFonts w:ascii="Cambria Math" w:hAnsi="Cambria Math"/>
                <w:lang w:val="fr-FR"/>
              </w:rPr>
              <m:t>-1&gt;</m:t>
            </m:r>
          </m:sup>
        </m:sSup>
        <m:r>
          <w:rPr>
            <w:rFonts w:ascii="Cambria Math" w:hAnsi="Cambria Math"/>
            <w:lang w:val="fr-FR"/>
          </w:rPr>
          <m:t>+</m:t>
        </m:r>
        <m:sSub>
          <m:sSubPr>
            <m:ctrlPr>
              <w:rPr>
                <w:rFonts w:ascii="Cambria Math" w:hAnsi="Cambria Math"/>
                <w:i/>
              </w:rPr>
            </m:ctrlPr>
          </m:sSubPr>
          <m:e>
            <m:r>
              <w:rPr>
                <w:rFonts w:ascii="Cambria Math" w:hAnsi="Cambria Math"/>
              </w:rPr>
              <m:t>W</m:t>
            </m:r>
          </m:e>
          <m:sub>
            <m:r>
              <w:rPr>
                <w:rFonts w:ascii="Cambria Math" w:hAnsi="Cambria Math"/>
              </w:rPr>
              <m:t>ax</m:t>
            </m:r>
          </m:sub>
        </m:sSub>
        <m:sSup>
          <m:sSupPr>
            <m:ctrlPr>
              <w:rPr>
                <w:rFonts w:ascii="Cambria Math" w:hAnsi="Cambria Math"/>
                <w:i/>
              </w:rPr>
            </m:ctrlPr>
          </m:sSupPr>
          <m:e>
            <m:r>
              <w:rPr>
                <w:rFonts w:ascii="Cambria Math" w:hAnsi="Cambria Math"/>
              </w:rPr>
              <m:t>x</m:t>
            </m:r>
          </m:e>
          <m:sup>
            <m:r>
              <w:rPr>
                <w:rFonts w:ascii="Cambria Math" w:hAnsi="Cambria Math"/>
                <w:lang w:val="fr-FR"/>
              </w:rPr>
              <m:t>&lt;</m:t>
            </m:r>
            <m:r>
              <w:rPr>
                <w:rFonts w:ascii="Cambria Math" w:hAnsi="Cambria Math"/>
              </w:rPr>
              <m:t>t</m:t>
            </m:r>
            <m:r>
              <w:rPr>
                <w:rFonts w:ascii="Cambria Math" w:hAnsi="Cambria Math"/>
                <w:lang w:val="fr-FR"/>
              </w:rPr>
              <m:t>&gt;</m:t>
            </m:r>
          </m:sup>
        </m:sSup>
        <m:r>
          <w:rPr>
            <w:rFonts w:ascii="Cambria Math" w:hAnsi="Cambria Math"/>
            <w:lang w:val="fr-FR"/>
          </w:rPr>
          <m:t xml:space="preserve">+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lang w:val="fr-FR"/>
          </w:rPr>
          <m:t>)</m:t>
        </m:r>
      </m:oMath>
      <w:r w:rsidR="00710DF8" w:rsidRPr="00706F3C">
        <w:rPr>
          <w:lang w:val="fr-FR"/>
        </w:rPr>
        <w:t xml:space="preserve"> và</w:t>
      </w:r>
    </w:p>
    <w:p w14:paraId="6AAF4F62" w14:textId="751F3F08" w:rsidR="006A4D75" w:rsidRDefault="004B5A29" w:rsidP="007A3416">
      <w:pPr>
        <w:spacing w:line="276" w:lineRule="auto"/>
      </w:pPr>
      <m:oMathPara>
        <m:oMath>
          <m:sSup>
            <m:sSupPr>
              <m:ctrlPr>
                <w:rPr>
                  <w:rFonts w:ascii="Cambria Math" w:hAnsi="Cambria Math"/>
                  <w:i/>
                </w:rPr>
              </m:ctrlPr>
            </m:sSupPr>
            <m:e>
              <m:r>
                <w:rPr>
                  <w:rFonts w:ascii="Cambria Math" w:hAnsi="Cambria Math"/>
                </w:rPr>
                <m:t>y</m:t>
              </m:r>
            </m:e>
            <m:sup>
              <m:r>
                <w:rPr>
                  <w:rFonts w:ascii="Cambria Math" w:hAnsi="Cambria Math"/>
                </w:rPr>
                <m:t>&lt;t&gt;</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ya</m:t>
              </m:r>
            </m:sub>
          </m:sSub>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oMath>
      </m:oMathPara>
    </w:p>
    <w:p w14:paraId="43694AC4" w14:textId="78CAD23F" w:rsidR="00652CBD" w:rsidRDefault="00FF2108" w:rsidP="007A3416">
      <w:pPr>
        <w:spacing w:line="276" w:lineRule="auto"/>
        <w:ind w:firstLine="270"/>
      </w:pPr>
      <w:r>
        <w:t>Trong đó:</w:t>
      </w:r>
    </w:p>
    <w:p w14:paraId="4C80FF4A" w14:textId="564892CE" w:rsidR="004A790F" w:rsidRDefault="004B5A29" w:rsidP="007A3416">
      <w:pPr>
        <w:spacing w:line="276" w:lineRule="auto"/>
        <w:ind w:left="270" w:firstLine="270"/>
      </w:pPr>
      <m:oMath>
        <m:sSup>
          <m:sSupPr>
            <m:ctrlPr>
              <w:rPr>
                <w:rFonts w:ascii="Cambria Math" w:hAnsi="Cambria Math"/>
                <w:i/>
              </w:rPr>
            </m:ctrlPr>
          </m:sSupPr>
          <m:e>
            <m:r>
              <w:rPr>
                <w:rFonts w:ascii="Cambria Math" w:hAnsi="Cambria Math"/>
              </w:rPr>
              <m:t>x</m:t>
            </m:r>
          </m:e>
          <m:sup>
            <m:r>
              <w:rPr>
                <w:rFonts w:ascii="Cambria Math" w:hAnsi="Cambria Math"/>
              </w:rPr>
              <m:t>&lt;t&gt;</m:t>
            </m:r>
          </m:sup>
        </m:sSup>
      </m:oMath>
      <w:r w:rsidR="00571500">
        <w:t xml:space="preserve"> : giá trị đầu vào tại thời điểm t</w:t>
      </w:r>
    </w:p>
    <w:p w14:paraId="7D3261C5" w14:textId="7F690B3C" w:rsidR="00256084" w:rsidRDefault="004B5A29" w:rsidP="007A3416">
      <w:pPr>
        <w:spacing w:line="276" w:lineRule="auto"/>
        <w:ind w:left="270" w:firstLine="270"/>
      </w:pPr>
      <m:oMath>
        <m:sSup>
          <m:sSupPr>
            <m:ctrlPr>
              <w:rPr>
                <w:rFonts w:ascii="Cambria Math" w:hAnsi="Cambria Math"/>
                <w:i/>
              </w:rPr>
            </m:ctrlPr>
          </m:sSupPr>
          <m:e>
            <m:r>
              <w:rPr>
                <w:rFonts w:ascii="Cambria Math" w:hAnsi="Cambria Math"/>
              </w:rPr>
              <m:t>y</m:t>
            </m:r>
          </m:e>
          <m:sup>
            <m:r>
              <w:rPr>
                <w:rFonts w:ascii="Cambria Math" w:hAnsi="Cambria Math"/>
              </w:rPr>
              <m:t>&lt;t&gt;</m:t>
            </m:r>
          </m:sup>
        </m:sSup>
      </m:oMath>
      <w:r w:rsidR="00256084">
        <w:t xml:space="preserve"> : giá trị đầu ra tại thời điểm t</w:t>
      </w:r>
    </w:p>
    <w:p w14:paraId="397BE8BE" w14:textId="56DC38F8" w:rsidR="00571500" w:rsidRDefault="004B5A29" w:rsidP="007A3416">
      <w:pPr>
        <w:spacing w:line="276" w:lineRule="auto"/>
        <w:ind w:left="270" w:firstLine="270"/>
      </w:pPr>
      <m:oMath>
        <m:sSup>
          <m:sSupPr>
            <m:ctrlPr>
              <w:rPr>
                <w:rFonts w:ascii="Cambria Math" w:hAnsi="Cambria Math"/>
                <w:i/>
              </w:rPr>
            </m:ctrlPr>
          </m:sSupPr>
          <m:e>
            <m:r>
              <w:rPr>
                <w:rFonts w:ascii="Cambria Math" w:hAnsi="Cambria Math"/>
              </w:rPr>
              <m:t>a</m:t>
            </m:r>
          </m:e>
          <m:sup>
            <m:r>
              <w:rPr>
                <w:rFonts w:ascii="Cambria Math" w:hAnsi="Cambria Math"/>
              </w:rPr>
              <m:t>&lt;t&gt;</m:t>
            </m:r>
          </m:sup>
        </m:sSup>
      </m:oMath>
      <w:r w:rsidR="00571500">
        <w:t xml:space="preserve"> : </w:t>
      </w:r>
      <w:r w:rsidR="00256084">
        <w:t>giá trị kích hoạt</w:t>
      </w:r>
      <w:r w:rsidR="00571500">
        <w:t xml:space="preserve"> </w:t>
      </w:r>
    </w:p>
    <w:p w14:paraId="7EB2165D" w14:textId="161E14AF" w:rsidR="001B3E6C" w:rsidRPr="00706F3C" w:rsidRDefault="004B5A29" w:rsidP="007A3416">
      <w:pPr>
        <w:spacing w:line="276" w:lineRule="auto"/>
        <w:ind w:left="270" w:firstLine="270"/>
        <w:rPr>
          <w:lang w:val="fr-FR"/>
        </w:rPr>
      </w:pP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lang w:val="fr-FR"/>
          </w:rPr>
          <m:t xml:space="preserve">, </m:t>
        </m:r>
        <m:sSub>
          <m:sSubPr>
            <m:ctrlPr>
              <w:rPr>
                <w:rFonts w:ascii="Cambria Math" w:hAnsi="Cambria Math"/>
                <w:i/>
              </w:rPr>
            </m:ctrlPr>
          </m:sSubPr>
          <m:e>
            <m:r>
              <w:rPr>
                <w:rFonts w:ascii="Cambria Math" w:hAnsi="Cambria Math"/>
              </w:rPr>
              <m:t>W</m:t>
            </m:r>
          </m:e>
          <m:sub>
            <m:r>
              <w:rPr>
                <w:rFonts w:ascii="Cambria Math" w:hAnsi="Cambria Math"/>
              </w:rPr>
              <m:t>ax</m:t>
            </m:r>
          </m:sub>
        </m:sSub>
        <m:r>
          <w:rPr>
            <w:rFonts w:ascii="Cambria Math" w:hAnsi="Cambria Math"/>
            <w:lang w:val="fr-FR"/>
          </w:rPr>
          <m:t>,</m:t>
        </m:r>
        <m:sSub>
          <m:sSubPr>
            <m:ctrlPr>
              <w:rPr>
                <w:rFonts w:ascii="Cambria Math" w:hAnsi="Cambria Math"/>
                <w:i/>
              </w:rPr>
            </m:ctrlPr>
          </m:sSubPr>
          <m:e>
            <m:r>
              <w:rPr>
                <w:rFonts w:ascii="Cambria Math" w:hAnsi="Cambria Math"/>
              </w:rPr>
              <m:t>W</m:t>
            </m:r>
          </m:e>
          <m:sub>
            <m:r>
              <w:rPr>
                <w:rFonts w:ascii="Cambria Math" w:hAnsi="Cambria Math"/>
              </w:rPr>
              <m:t>ya</m:t>
            </m:r>
          </m:sub>
        </m:sSub>
        <m:r>
          <w:rPr>
            <w:rFonts w:ascii="Cambria Math" w:hAnsi="Cambria Math"/>
            <w:lang w:val="fr-FR"/>
          </w:rPr>
          <m:t xml:space="preserve"> </m:t>
        </m:r>
      </m:oMath>
      <w:r w:rsidR="001F6504" w:rsidRPr="00706F3C">
        <w:rPr>
          <w:lang w:val="fr-FR"/>
        </w:rPr>
        <w:t>: các ma trận trọng số</w:t>
      </w:r>
    </w:p>
    <w:p w14:paraId="3CDF7B9D" w14:textId="6D11D408" w:rsidR="001F6504" w:rsidRDefault="004B5A29" w:rsidP="007A3416">
      <w:pPr>
        <w:spacing w:line="276" w:lineRule="auto"/>
        <w:ind w:left="270" w:firstLine="270"/>
      </w:pP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y</m:t>
            </m:r>
          </m:sub>
        </m:sSub>
      </m:oMath>
      <w:r w:rsidR="00CE4AA9">
        <w:t xml:space="preserve"> : vecto</w:t>
      </w:r>
      <w:r w:rsidR="00464955">
        <w:t>r độ lệch</w:t>
      </w:r>
      <w:r w:rsidR="00CE4AA9">
        <w:t xml:space="preserve"> </w:t>
      </w:r>
    </w:p>
    <w:p w14:paraId="01063E5F" w14:textId="0034033E" w:rsidR="00256084" w:rsidRPr="00E051A1" w:rsidRDefault="004B5A29" w:rsidP="00C43BE2">
      <w:pPr>
        <w:spacing w:line="276" w:lineRule="auto"/>
        <w:ind w:left="270" w:firstLine="270"/>
        <w:jc w:val="left"/>
      </w:pP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oMath>
      <w:r w:rsidR="001B3E6C">
        <w:t xml:space="preserve"> : các hàm kích hoạt</w:t>
      </w:r>
    </w:p>
    <w:p w14:paraId="51E0A20A" w14:textId="71C4A316" w:rsidR="00B57413" w:rsidRDefault="00B57413" w:rsidP="003D3E5E">
      <w:pPr>
        <w:pStyle w:val="Heading2"/>
      </w:pPr>
      <w:r w:rsidRPr="003D3E5E">
        <w:t>GBT</w:t>
      </w:r>
    </w:p>
    <w:p w14:paraId="4B67C3BA" w14:textId="6DDFBBBA" w:rsidR="007E2837" w:rsidRDefault="007E2837" w:rsidP="007E2837">
      <w:r>
        <w:tab/>
        <w:t xml:space="preserve">Grandient Boosted Tree (GBT) là một thuật toán học máy tiên tiến, </w:t>
      </w:r>
      <w:r w:rsidR="00C47874">
        <w:t>được sử dụng trong các tác vụ hồi quy và phân loại</w:t>
      </w:r>
      <w:r w:rsidR="004A6F9F">
        <w:t xml:space="preserve"> cùng với các tác</w:t>
      </w:r>
      <w:r w:rsidR="008E0423">
        <w:t xml:space="preserve"> </w:t>
      </w:r>
      <w:r>
        <w:t xml:space="preserve">với nguồn gốc từ khái niệm gradient boosting.  </w:t>
      </w:r>
      <w:r w:rsidRPr="0039620C">
        <w:t>Gradient boosting được diễn giải như một thuật toán tối ưu hóa dựa trên một hàm chi phí phù hợp, dựa trên quan sát của Leo Breiman</w:t>
      </w:r>
      <w:r>
        <w:t>[</w:t>
      </w:r>
      <w:commentRangeStart w:id="14"/>
      <w:r>
        <w:t>STT</w:t>
      </w:r>
      <w:commentRangeEnd w:id="14"/>
      <w:r>
        <w:rPr>
          <w:rStyle w:val="CommentReference"/>
        </w:rPr>
        <w:commentReference w:id="14"/>
      </w:r>
      <w:r>
        <w:t xml:space="preserve">]. </w:t>
      </w:r>
      <w:r w:rsidRPr="0039620C">
        <w:t>Cụ thể hơn, các thuật toán Gradient Boosting đã được phát triển dưới góc nhìn hạ gradient trong không gian hàm số - nghĩa là các thuật toán tối ưu hóa một hàm chi phí qua không gian hàm số bằng cách lựa chọn lặp đi lặp lại một hàm (giả thuyết yếu) chỉ vào hướng gradient âm. Phương pháp này đã được Jerome H. Friedman áp dụng cho việc phát triển Gradient Boosted Trees​</w:t>
      </w:r>
      <w:r>
        <w:t>.</w:t>
      </w:r>
    </w:p>
    <w:p w14:paraId="23C04A9F" w14:textId="4725ABED" w:rsidR="007E2837" w:rsidRDefault="00EC0EB7" w:rsidP="007E2837">
      <w:r>
        <w:tab/>
        <w:t xml:space="preserve">GBT hoạt động </w:t>
      </w:r>
      <w:r w:rsidR="00F931F8">
        <w:t>dựa trên ba thành phần chính</w:t>
      </w:r>
    </w:p>
    <w:p w14:paraId="6C3D1F85" w14:textId="2CE22A28" w:rsidR="00F931F8" w:rsidRDefault="00F931F8" w:rsidP="00F931F8">
      <w:pPr>
        <w:pStyle w:val="ListParagraph"/>
        <w:numPr>
          <w:ilvl w:val="0"/>
          <w:numId w:val="37"/>
        </w:numPr>
      </w:pPr>
      <w:r>
        <w:t xml:space="preserve">Hàm mất mát: Hàm mất mát được sử dụng trong GBT phụ thuộc vào loại bài toán được giải quyết. Hàm mất mát phải </w:t>
      </w:r>
      <w:r w:rsidR="00035D77">
        <w:t xml:space="preserve">là một hàm có thể vi phân. </w:t>
      </w:r>
    </w:p>
    <w:p w14:paraId="4864EE05" w14:textId="05237460" w:rsidR="00EA732C" w:rsidRDefault="00EA732C" w:rsidP="00F931F8">
      <w:pPr>
        <w:pStyle w:val="ListParagraph"/>
        <w:numPr>
          <w:ilvl w:val="0"/>
          <w:numId w:val="37"/>
        </w:numPr>
      </w:pPr>
      <w:r>
        <w:t>Học viên yếu: GBT sử dụng cây quyết định như là học viên yếu. Cụ thể hơn, GBT sử dụng cây hồi quy, mà đầu ra của chúng có thể được cộng lại, cho phép đầu ra của các mô hình sau có thể cải thiện sai số của các dự đoán hiện tại.</w:t>
      </w:r>
    </w:p>
    <w:p w14:paraId="3C2ACF4C" w14:textId="5BA5517C" w:rsidR="00EA732C" w:rsidRPr="007E2837" w:rsidRDefault="00EA732C" w:rsidP="00F931F8">
      <w:pPr>
        <w:pStyle w:val="ListParagraph"/>
        <w:numPr>
          <w:ilvl w:val="0"/>
          <w:numId w:val="37"/>
        </w:numPr>
      </w:pPr>
      <w:r>
        <w:t>Mô hình phụ thuộc: Trong GBT, các cây được thêm vào một cách tuần tự, và các cây đã tồn tại trong mô hìn</w:t>
      </w:r>
      <w:r w:rsidR="00393013">
        <w:t>h không được thay đổi. Quá trình hạ greadient được sử dùng</w:t>
      </w:r>
    </w:p>
    <w:p w14:paraId="788720F5" w14:textId="4F7C8BC5" w:rsidR="00B57413" w:rsidRPr="00A27799" w:rsidRDefault="00B57413" w:rsidP="003D3E5E">
      <w:pPr>
        <w:pStyle w:val="Heading2"/>
        <w:tabs>
          <w:tab w:val="num" w:pos="288"/>
        </w:tabs>
        <w:spacing w:line="276" w:lineRule="auto"/>
        <w:rPr>
          <w:lang w:val="vi-VN"/>
        </w:rPr>
      </w:pPr>
      <w:r w:rsidRPr="00A27799">
        <w:rPr>
          <w:lang w:val="vi-VN"/>
        </w:rPr>
        <w:t>HMM</w:t>
      </w:r>
    </w:p>
    <w:p w14:paraId="2B96B1FA" w14:textId="08AAA0A1" w:rsidR="002342DA" w:rsidRPr="00F62FAD" w:rsidRDefault="002342DA" w:rsidP="007A3416">
      <w:pPr>
        <w:spacing w:line="276" w:lineRule="auto"/>
        <w:ind w:firstLine="270"/>
        <w:rPr>
          <w:lang w:val="vi-VN"/>
        </w:rPr>
      </w:pPr>
      <w:r w:rsidRPr="00F62FAD">
        <w:rPr>
          <w:lang w:val="vi-VN"/>
        </w:rPr>
        <w:t xml:space="preserve">Hidden </w:t>
      </w:r>
      <w:r w:rsidR="00516A28" w:rsidRPr="00F62FAD">
        <w:rPr>
          <w:lang w:val="vi-VN"/>
        </w:rPr>
        <w:t xml:space="preserve">Markov Model (HMM) là </w:t>
      </w:r>
      <w:r w:rsidR="0035420C" w:rsidRPr="00F62FAD">
        <w:rPr>
          <w:lang w:val="vi-VN"/>
        </w:rPr>
        <w:t xml:space="preserve">một mô hình thống kê được </w:t>
      </w:r>
      <w:r w:rsidR="000603B3" w:rsidRPr="00F62FAD">
        <w:rPr>
          <w:lang w:val="vi-VN"/>
        </w:rPr>
        <w:t>xử dụng trong</w:t>
      </w:r>
      <w:r w:rsidR="009F6CEA" w:rsidRPr="00F62FAD">
        <w:rPr>
          <w:lang w:val="vi-VN"/>
        </w:rPr>
        <w:t xml:space="preserve"> lĩnh vực xử lý ngôn ngữ tự nhiên, </w:t>
      </w:r>
      <w:r w:rsidR="003B03A4" w:rsidRPr="00F62FAD">
        <w:rPr>
          <w:lang w:val="vi-VN"/>
        </w:rPr>
        <w:t>nhận dạng giọng nói, phân tích chuỗi DNA, xử lý ảnh.</w:t>
      </w:r>
      <w:r w:rsidR="00401397" w:rsidRPr="00F62FAD">
        <w:rPr>
          <w:lang w:val="vi-VN"/>
        </w:rPr>
        <w:t xml:space="preserve"> Trong đó, mô hình cho phép dự đoán trạng thái ẩn dựa trên các quan sát </w:t>
      </w:r>
      <w:r w:rsidR="002358AE" w:rsidRPr="00F62FAD">
        <w:rPr>
          <w:lang w:val="vi-VN"/>
        </w:rPr>
        <w:t>được từ thực tế.</w:t>
      </w:r>
    </w:p>
    <w:p w14:paraId="4B0CA047" w14:textId="719C5856" w:rsidR="003B03A4" w:rsidRPr="00F62FAD" w:rsidRDefault="00096716" w:rsidP="007A3416">
      <w:pPr>
        <w:spacing w:line="276" w:lineRule="auto"/>
        <w:ind w:firstLine="270"/>
        <w:rPr>
          <w:lang w:val="vi-VN"/>
        </w:rPr>
      </w:pPr>
      <w:commentRangeStart w:id="15"/>
      <w:r w:rsidRPr="00F62FAD">
        <w:rPr>
          <w:lang w:val="vi-VN"/>
        </w:rPr>
        <w:t xml:space="preserve">Mô hình </w:t>
      </w:r>
      <w:r w:rsidR="00544E5D" w:rsidRPr="00F62FAD">
        <w:rPr>
          <w:lang w:val="vi-VN"/>
        </w:rPr>
        <w:t xml:space="preserve">gồm 5 thành phần chính: </w:t>
      </w:r>
      <w:r w:rsidR="001D228A" w:rsidRPr="00F62FAD">
        <w:rPr>
          <w:lang w:val="vi-VN"/>
        </w:rPr>
        <w:t xml:space="preserve">số lượng trạng thái ẩn (N), </w:t>
      </w:r>
      <w:r w:rsidR="00366948" w:rsidRPr="00F62FAD">
        <w:rPr>
          <w:lang w:val="vi-VN"/>
        </w:rPr>
        <w:t xml:space="preserve">số lượng quan sát đối với mỗi trạng thái ẩn </w:t>
      </w:r>
      <w:r w:rsidR="00EB1416" w:rsidRPr="00F62FAD">
        <w:rPr>
          <w:lang w:val="vi-VN"/>
        </w:rPr>
        <w:t xml:space="preserve">(M), </w:t>
      </w:r>
      <w:r w:rsidR="0028085B" w:rsidRPr="00F62FAD">
        <w:rPr>
          <w:lang w:val="vi-VN"/>
        </w:rPr>
        <w:t>ma trận sác xuất chuyển đổi trạng thái (A), ma trận sác xuất quan sát (B) và phân phối xác suất ban đầu của các trạng thá</w:t>
      </w:r>
      <w:r w:rsidR="00C1401F" w:rsidRPr="00F62FAD">
        <w:rPr>
          <w:lang w:val="vi-VN"/>
        </w:rPr>
        <w:t>i ẩn (</w:t>
      </w:r>
      <m:oMath>
        <m:r>
          <m:rPr>
            <m:sty m:val="p"/>
          </m:rPr>
          <w:rPr>
            <w:rFonts w:ascii="Cambria Math" w:hAnsi="Cambria Math"/>
          </w:rPr>
          <m:t>Π</m:t>
        </m:r>
      </m:oMath>
      <w:r w:rsidR="006E1563" w:rsidRPr="00F62FAD">
        <w:rPr>
          <w:lang w:val="vi-VN"/>
        </w:rPr>
        <w:t xml:space="preserve">). </w:t>
      </w:r>
      <w:commentRangeEnd w:id="15"/>
      <w:r w:rsidR="00407081">
        <w:rPr>
          <w:rStyle w:val="CommentReference"/>
        </w:rPr>
        <w:commentReference w:id="15"/>
      </w:r>
    </w:p>
    <w:p w14:paraId="2B1329F5" w14:textId="625722E2" w:rsidR="008912DF" w:rsidRPr="00F62FAD" w:rsidRDefault="0004385C" w:rsidP="007A3416">
      <w:pPr>
        <w:spacing w:line="276" w:lineRule="auto"/>
        <w:ind w:firstLine="270"/>
        <w:rPr>
          <w:lang w:val="vi-VN"/>
        </w:rPr>
      </w:pPr>
      <w:r w:rsidRPr="00F62FAD">
        <w:rPr>
          <w:lang w:val="vi-VN"/>
        </w:rPr>
        <w:t xml:space="preserve">Để phù hợp với bài toán </w:t>
      </w:r>
      <w:r w:rsidR="00FC0779" w:rsidRPr="00F62FAD">
        <w:rPr>
          <w:lang w:val="vi-VN"/>
        </w:rPr>
        <w:t xml:space="preserve">về </w:t>
      </w:r>
      <w:r w:rsidR="005324AD" w:rsidRPr="00F62FAD">
        <w:rPr>
          <w:lang w:val="vi-VN"/>
        </w:rPr>
        <w:t xml:space="preserve">dữ liệu có tính liên tục, </w:t>
      </w:r>
      <w:r w:rsidR="001A704C" w:rsidRPr="00F62FAD">
        <w:rPr>
          <w:lang w:val="vi-VN"/>
        </w:rPr>
        <w:t>mô hình</w:t>
      </w:r>
      <w:r w:rsidR="00145F0B" w:rsidRPr="00F62FAD">
        <w:rPr>
          <w:lang w:val="vi-VN"/>
        </w:rPr>
        <w:t xml:space="preserve"> được </w:t>
      </w:r>
      <w:r w:rsidR="004A217A" w:rsidRPr="00F62FAD">
        <w:rPr>
          <w:lang w:val="vi-VN"/>
        </w:rPr>
        <w:t xml:space="preserve">mở rộng thành </w:t>
      </w:r>
      <w:r w:rsidR="001A704C" w:rsidRPr="00F62FAD">
        <w:rPr>
          <w:lang w:val="vi-VN"/>
        </w:rPr>
        <w:t>HMM</w:t>
      </w:r>
      <w:r w:rsidR="00F42A8A" w:rsidRPr="00F62FAD">
        <w:rPr>
          <w:lang w:val="vi-VN"/>
        </w:rPr>
        <w:t xml:space="preserve"> liên tục (Continuous </w:t>
      </w:r>
      <w:r w:rsidR="0043764B" w:rsidRPr="00F62FAD">
        <w:rPr>
          <w:lang w:val="vi-VN"/>
        </w:rPr>
        <w:t xml:space="preserve">HMM – CHMM) và </w:t>
      </w:r>
      <w:r w:rsidR="00D72F49" w:rsidRPr="00F62FAD">
        <w:rPr>
          <w:lang w:val="vi-VN"/>
        </w:rPr>
        <w:t>thuộc vào mô hình HMM liên tục bậc 2</w:t>
      </w:r>
      <w:r w:rsidR="001D37AE" w:rsidRPr="00F62FAD">
        <w:rPr>
          <w:lang w:val="vi-VN"/>
        </w:rPr>
        <w:t>.</w:t>
      </w:r>
    </w:p>
    <w:p w14:paraId="5422AC08" w14:textId="102B5B14" w:rsidR="00B57413" w:rsidRPr="00A27799" w:rsidRDefault="00B57413" w:rsidP="00301CFF">
      <w:pPr>
        <w:pStyle w:val="Heading2"/>
        <w:tabs>
          <w:tab w:val="clear" w:pos="3763"/>
          <w:tab w:val="num" w:pos="288"/>
          <w:tab w:val="num" w:pos="3403"/>
        </w:tabs>
        <w:spacing w:line="276" w:lineRule="auto"/>
        <w:ind w:left="284"/>
        <w:rPr>
          <w:lang w:val="vi-VN"/>
        </w:rPr>
      </w:pPr>
      <w:r w:rsidRPr="00A27799">
        <w:rPr>
          <w:lang w:val="vi-VN"/>
        </w:rPr>
        <w:t>XGBoost</w:t>
      </w:r>
    </w:p>
    <w:p w14:paraId="10A871F0" w14:textId="04EDEB63" w:rsidR="00A73687" w:rsidRPr="00706F3C" w:rsidRDefault="00B12A43" w:rsidP="007A3416">
      <w:pPr>
        <w:spacing w:line="276" w:lineRule="auto"/>
        <w:ind w:firstLine="288"/>
        <w:rPr>
          <w:lang w:val="vi-VN"/>
        </w:rPr>
      </w:pPr>
      <w:r w:rsidRPr="00B12A43">
        <w:rPr>
          <w:lang w:val="vi-VN"/>
        </w:rPr>
        <w:t xml:space="preserve">XGBoost </w:t>
      </w:r>
      <w:r w:rsidR="00A73687" w:rsidRPr="00706F3C">
        <w:rPr>
          <w:lang w:val="vi-VN"/>
        </w:rPr>
        <w:t xml:space="preserve">là </w:t>
      </w:r>
      <w:r w:rsidR="000E332C" w:rsidRPr="00706F3C">
        <w:rPr>
          <w:lang w:val="vi-VN"/>
        </w:rPr>
        <w:t xml:space="preserve">từ </w:t>
      </w:r>
      <w:r w:rsidR="00A73687" w:rsidRPr="00706F3C">
        <w:rPr>
          <w:lang w:val="vi-VN"/>
        </w:rPr>
        <w:t>viết tắt của</w:t>
      </w:r>
      <w:r w:rsidRPr="00B12A43">
        <w:rPr>
          <w:lang w:val="vi-VN"/>
        </w:rPr>
        <w:t xml:space="preserve"> </w:t>
      </w:r>
      <w:r w:rsidR="00A73687" w:rsidRPr="00706F3C">
        <w:rPr>
          <w:lang w:val="vi-VN"/>
        </w:rPr>
        <w:t>“</w:t>
      </w:r>
      <w:r w:rsidRPr="00B12A43">
        <w:rPr>
          <w:lang w:val="vi-VN"/>
        </w:rPr>
        <w:t>eXtreme Gradient Boosting</w:t>
      </w:r>
      <w:r w:rsidR="00A73687" w:rsidRPr="00706F3C">
        <w:rPr>
          <w:lang w:val="vi-VN"/>
        </w:rPr>
        <w:t>”</w:t>
      </w:r>
      <w:r w:rsidRPr="00B12A43">
        <w:rPr>
          <w:lang w:val="vi-VN"/>
        </w:rPr>
        <w:t>.</w:t>
      </w:r>
      <w:r w:rsidR="00A73687" w:rsidRPr="00706F3C">
        <w:rPr>
          <w:lang w:val="vi-VN"/>
        </w:rPr>
        <w:t xml:space="preserve"> </w:t>
      </w:r>
      <w:r w:rsidR="004D7525" w:rsidRPr="00706F3C">
        <w:rPr>
          <w:lang w:val="vi-VN"/>
        </w:rPr>
        <w:t>L</w:t>
      </w:r>
      <w:r w:rsidR="00A73687" w:rsidRPr="00706F3C">
        <w:rPr>
          <w:lang w:val="vi-VN"/>
        </w:rPr>
        <w:t xml:space="preserve">à một thư viện tối ưu hóa cho phép thực hiện phương pháp gradient boosting phân tán, được thiết kế để đạt hiệu suất, linh hoạt và có thể di chuyển cao. </w:t>
      </w:r>
    </w:p>
    <w:p w14:paraId="6F7C6169" w14:textId="578D56C4" w:rsidR="008D4745" w:rsidRPr="00B12A43" w:rsidRDefault="00A73687" w:rsidP="007A3416">
      <w:pPr>
        <w:spacing w:line="276" w:lineRule="auto"/>
        <w:ind w:firstLine="288"/>
      </w:pPr>
      <w:r w:rsidRPr="00A73687">
        <w:t xml:space="preserve">Nó triển khai các thuật toán học máy trong framework Gradient Boosting. XGBoost cung cấp một thuật toán boosting cây song song (còn được gọi là GBDT, GBM) giải quyết nhiều </w:t>
      </w:r>
      <w:r w:rsidR="00527CA9" w:rsidRPr="00527CA9">
        <w:t>nhiều vấn đề trong khoa học dữ liệu một cách nhanh chóng và chính xác</w:t>
      </w:r>
      <w:r w:rsidR="006F0AA5">
        <w:t>.</w:t>
      </w:r>
    </w:p>
    <w:p w14:paraId="6023096E" w14:textId="35CFF02A" w:rsidR="00B57413" w:rsidRPr="00A27799" w:rsidRDefault="00B57413" w:rsidP="009E6B73">
      <w:pPr>
        <w:pStyle w:val="Heading2"/>
        <w:tabs>
          <w:tab w:val="clear" w:pos="3763"/>
          <w:tab w:val="num" w:pos="288"/>
        </w:tabs>
        <w:spacing w:line="276" w:lineRule="auto"/>
        <w:ind w:left="284"/>
        <w:rPr>
          <w:lang w:val="vi-VN"/>
        </w:rPr>
      </w:pPr>
      <w:r w:rsidRPr="00A27799">
        <w:rPr>
          <w:lang w:val="vi-VN"/>
        </w:rPr>
        <w:lastRenderedPageBreak/>
        <w:t>D</w:t>
      </w:r>
      <w:r w:rsidR="003A11CA">
        <w:t>F</w:t>
      </w:r>
      <w:r w:rsidRPr="00A27799">
        <w:rPr>
          <w:lang w:val="vi-VN"/>
        </w:rPr>
        <w:t>NN</w:t>
      </w:r>
    </w:p>
    <w:p w14:paraId="0BE6F7F2" w14:textId="211E4CCF" w:rsidR="00B57413" w:rsidRPr="00A27799" w:rsidRDefault="00B57413" w:rsidP="009E6B73">
      <w:pPr>
        <w:pStyle w:val="Heading2"/>
        <w:tabs>
          <w:tab w:val="clear" w:pos="3763"/>
          <w:tab w:val="num" w:pos="288"/>
        </w:tabs>
        <w:spacing w:line="276" w:lineRule="auto"/>
        <w:ind w:left="284"/>
        <w:rPr>
          <w:lang w:val="vi-VN"/>
        </w:rPr>
      </w:pPr>
      <w:r w:rsidRPr="00A27799">
        <w:rPr>
          <w:lang w:val="vi-VN"/>
        </w:rPr>
        <w:t>TCA</w:t>
      </w:r>
      <w:r w:rsidR="00E8444F" w:rsidRPr="00A27799">
        <w:rPr>
          <w:lang w:val="vi-VN"/>
        </w:rPr>
        <w:t>N</w:t>
      </w:r>
    </w:p>
    <w:p w14:paraId="0B24C3B3" w14:textId="5046C7DD" w:rsidR="005B0846" w:rsidRPr="00A27799" w:rsidRDefault="00034E66" w:rsidP="009E1FAA">
      <w:pPr>
        <w:spacing w:line="276" w:lineRule="auto"/>
        <w:ind w:firstLine="288"/>
        <w:rPr>
          <w:lang w:val="vi-VN"/>
        </w:rPr>
      </w:pPr>
      <w:r w:rsidRPr="00A27799">
        <w:rPr>
          <w:lang w:val="vi-VN"/>
        </w:rPr>
        <w:t xml:space="preserve">Temporal Convolutional Attention Neural Networks (TCAN) </w:t>
      </w:r>
      <w:r w:rsidR="0009027E" w:rsidRPr="00A27799">
        <w:rPr>
          <w:lang w:val="vi-VN"/>
        </w:rPr>
        <w:t>gồm 3 phần:</w:t>
      </w:r>
      <w:r w:rsidR="00D35EAB" w:rsidRPr="00A27799">
        <w:rPr>
          <w:lang w:val="vi-VN"/>
        </w:rPr>
        <w:t xml:space="preserve"> </w:t>
      </w:r>
      <w:r w:rsidR="00F20605" w:rsidRPr="00A27799">
        <w:rPr>
          <w:lang w:val="vi-VN"/>
        </w:rPr>
        <w:t>Các lớp tích chập thời gian (</w:t>
      </w:r>
      <w:r w:rsidR="009135F0" w:rsidRPr="00A27799">
        <w:rPr>
          <w:lang w:val="vi-VN"/>
        </w:rPr>
        <w:t>T</w:t>
      </w:r>
      <w:r w:rsidR="00B906C8" w:rsidRPr="00A27799">
        <w:rPr>
          <w:lang w:val="vi-VN"/>
        </w:rPr>
        <w:t xml:space="preserve">emporal </w:t>
      </w:r>
      <w:r w:rsidR="009135F0" w:rsidRPr="00A27799">
        <w:rPr>
          <w:lang w:val="vi-VN"/>
        </w:rPr>
        <w:t>C</w:t>
      </w:r>
      <w:r w:rsidR="00366FC8" w:rsidRPr="00A27799">
        <w:rPr>
          <w:lang w:val="vi-VN"/>
        </w:rPr>
        <w:t>on</w:t>
      </w:r>
      <w:r w:rsidR="00254252" w:rsidRPr="00A27799">
        <w:rPr>
          <w:lang w:val="vi-VN"/>
        </w:rPr>
        <w:t>volu</w:t>
      </w:r>
      <w:r w:rsidR="007665CC" w:rsidRPr="00A27799">
        <w:rPr>
          <w:lang w:val="vi-VN"/>
        </w:rPr>
        <w:t>tion Layers)</w:t>
      </w:r>
      <w:r w:rsidR="00864EC2" w:rsidRPr="00A27799">
        <w:rPr>
          <w:lang w:val="vi-VN"/>
        </w:rPr>
        <w:t xml:space="preserve">, </w:t>
      </w:r>
      <w:r w:rsidR="002C6EC7" w:rsidRPr="00A27799">
        <w:rPr>
          <w:lang w:val="vi-VN"/>
        </w:rPr>
        <w:t>lớp chú ý thưa thớt (</w:t>
      </w:r>
      <w:r w:rsidR="002C517E" w:rsidRPr="00A27799">
        <w:rPr>
          <w:lang w:val="vi-VN"/>
        </w:rPr>
        <w:t xml:space="preserve">Sparse </w:t>
      </w:r>
      <w:r w:rsidR="003A0CAC" w:rsidRPr="00A27799">
        <w:rPr>
          <w:lang w:val="vi-VN"/>
        </w:rPr>
        <w:t>A</w:t>
      </w:r>
      <w:r w:rsidR="002C517E" w:rsidRPr="00A27799">
        <w:rPr>
          <w:lang w:val="vi-VN"/>
        </w:rPr>
        <w:t xml:space="preserve">ttention </w:t>
      </w:r>
      <w:r w:rsidR="003A0CAC" w:rsidRPr="00A27799">
        <w:rPr>
          <w:lang w:val="vi-VN"/>
        </w:rPr>
        <w:t>L</w:t>
      </w:r>
      <w:r w:rsidR="002C517E" w:rsidRPr="00A27799">
        <w:rPr>
          <w:lang w:val="vi-VN"/>
        </w:rPr>
        <w:t>ayer)</w:t>
      </w:r>
      <w:r w:rsidR="00933DA2" w:rsidRPr="00A27799">
        <w:rPr>
          <w:lang w:val="vi-VN"/>
        </w:rPr>
        <w:t xml:space="preserve"> và lớp đầu ra (Ou</w:t>
      </w:r>
      <w:r w:rsidR="0004551E" w:rsidRPr="00A27799">
        <w:rPr>
          <w:lang w:val="vi-VN"/>
        </w:rPr>
        <w:t>tput Layer</w:t>
      </w:r>
      <w:r w:rsidR="00914FB7" w:rsidRPr="00A27799">
        <w:rPr>
          <w:lang w:val="vi-VN"/>
        </w:rPr>
        <w:t>)</w:t>
      </w:r>
      <w:r w:rsidR="000F33B0" w:rsidRPr="00A27799">
        <w:rPr>
          <w:lang w:val="vi-VN"/>
        </w:rPr>
        <w:t xml:space="preserve"> </w:t>
      </w:r>
      <w:commentRangeStart w:id="16"/>
      <w:r w:rsidR="000F33B0" w:rsidRPr="00A27799">
        <w:rPr>
          <w:lang w:val="vi-VN"/>
        </w:rPr>
        <w:t>[</w:t>
      </w:r>
      <w:r w:rsidR="005201EF">
        <w:t>STT</w:t>
      </w:r>
      <w:r w:rsidR="000F33B0" w:rsidRPr="00A27799">
        <w:rPr>
          <w:lang w:val="vi-VN"/>
        </w:rPr>
        <w:t>]</w:t>
      </w:r>
      <w:commentRangeEnd w:id="16"/>
      <w:r w:rsidR="0082432D">
        <w:rPr>
          <w:rStyle w:val="CommentReference"/>
        </w:rPr>
        <w:commentReference w:id="16"/>
      </w:r>
      <w:r w:rsidR="009D5857" w:rsidRPr="00A27799">
        <w:rPr>
          <w:lang w:val="vi-VN"/>
        </w:rPr>
        <w:t>.</w:t>
      </w:r>
    </w:p>
    <w:p w14:paraId="08141FEC" w14:textId="4B825508" w:rsidR="00D86F48" w:rsidRPr="00A27799" w:rsidRDefault="00D86F48" w:rsidP="00D86F48">
      <w:pPr>
        <w:spacing w:line="276" w:lineRule="auto"/>
        <w:rPr>
          <w:lang w:val="vi-VN"/>
        </w:rPr>
      </w:pPr>
      <w:r w:rsidRPr="00A27799">
        <w:rPr>
          <w:noProof/>
          <w:lang w:val="vi-VN"/>
        </w:rPr>
        <w:drawing>
          <wp:inline distT="0" distB="0" distL="0" distR="0" wp14:anchorId="70057981" wp14:editId="0D24AA7A">
            <wp:extent cx="3195955" cy="2030730"/>
            <wp:effectExtent l="0" t="0" r="4445" b="7620"/>
            <wp:docPr id="1983552813" name="Picture 1983552813" descr="TC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AN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030730"/>
                    </a:xfrm>
                    <a:prstGeom prst="rect">
                      <a:avLst/>
                    </a:prstGeom>
                    <a:noFill/>
                    <a:ln>
                      <a:noFill/>
                    </a:ln>
                  </pic:spPr>
                </pic:pic>
              </a:graphicData>
            </a:graphic>
          </wp:inline>
        </w:drawing>
      </w:r>
    </w:p>
    <w:p w14:paraId="2112668F" w14:textId="2D8877E8" w:rsidR="00586FDA" w:rsidRPr="00A27799" w:rsidRDefault="00586FDA" w:rsidP="007A3416">
      <w:pPr>
        <w:spacing w:line="276" w:lineRule="auto"/>
        <w:rPr>
          <w:i/>
          <w:lang w:val="vi-VN"/>
        </w:rPr>
      </w:pPr>
      <w:r w:rsidRPr="00A27799">
        <w:rPr>
          <w:i/>
          <w:lang w:val="vi-VN"/>
        </w:rPr>
        <w:t>Hình: Kiến trúc TCAN</w:t>
      </w:r>
    </w:p>
    <w:p w14:paraId="366BD5BD" w14:textId="4DF828A9" w:rsidR="006C2AC9" w:rsidRPr="00F62FAD" w:rsidRDefault="00656B25" w:rsidP="0023387C">
      <w:pPr>
        <w:spacing w:line="276" w:lineRule="auto"/>
        <w:rPr>
          <w:lang w:val="vi-VN"/>
        </w:rPr>
      </w:pPr>
      <w:r w:rsidRPr="00F62FAD">
        <w:rPr>
          <w:lang w:val="vi-VN"/>
        </w:rPr>
        <w:t>Các lớp tích chập thời gian</w:t>
      </w:r>
      <w:r w:rsidR="007224CA" w:rsidRPr="00F62FAD">
        <w:rPr>
          <w:lang w:val="vi-VN"/>
        </w:rPr>
        <w:t xml:space="preserve"> áp dụng phép tích chập</w:t>
      </w:r>
      <w:r w:rsidR="00510175" w:rsidRPr="00F62FAD">
        <w:rPr>
          <w:lang w:val="vi-VN"/>
        </w:rPr>
        <w:t xml:space="preserve"> </w:t>
      </w:r>
      <w:r w:rsidR="00D137A8" w:rsidRPr="00F62FAD">
        <w:rPr>
          <w:lang w:val="vi-VN"/>
        </w:rPr>
        <w:t>để trích xuất đặc trưng từ chuỗi thời gian đầu vào</w:t>
      </w:r>
      <w:r w:rsidR="002B1362" w:rsidRPr="00F62FAD">
        <w:rPr>
          <w:lang w:val="vi-VN"/>
        </w:rPr>
        <w:t>, sử dụng</w:t>
      </w:r>
      <w:r w:rsidR="009E53F3" w:rsidRPr="00F62FAD">
        <w:rPr>
          <w:lang w:val="vi-VN"/>
        </w:rPr>
        <w:t xml:space="preserve"> cửa sổ và bước nhảy khác nhau để mã hóa mẫu thời gian quan trọng.</w:t>
      </w:r>
      <w:r w:rsidR="00CD4E89" w:rsidRPr="00F62FAD">
        <w:rPr>
          <w:lang w:val="vi-VN"/>
        </w:rPr>
        <w:t xml:space="preserve"> </w:t>
      </w:r>
      <w:r w:rsidR="001C5DF9" w:rsidRPr="00F62FAD">
        <w:rPr>
          <w:lang w:val="vi-VN"/>
        </w:rPr>
        <w:t>Lớp chú ý thưa thớt tập trung vào các điểm dữ liệu quan trọng trong chuỗi thời gian</w:t>
      </w:r>
      <w:r w:rsidR="0022284A" w:rsidRPr="00F62FAD">
        <w:rPr>
          <w:lang w:val="vi-VN"/>
        </w:rPr>
        <w:t xml:space="preserve"> và tạo ra </w:t>
      </w:r>
      <w:r w:rsidR="00E57D60" w:rsidRPr="00F62FAD">
        <w:rPr>
          <w:lang w:val="vi-VN"/>
        </w:rPr>
        <w:t>trọng số chú ý cho từng điểm dữ liệu để giải thích kết quả dự đoán</w:t>
      </w:r>
      <w:r w:rsidR="00CE0BEB" w:rsidRPr="00F62FAD">
        <w:rPr>
          <w:lang w:val="vi-VN"/>
        </w:rPr>
        <w:t xml:space="preserve">. </w:t>
      </w:r>
      <w:r w:rsidR="00CC240A" w:rsidRPr="00F62FAD">
        <w:rPr>
          <w:lang w:val="vi-VN"/>
        </w:rPr>
        <w:t xml:space="preserve">Lớp đầu ra </w:t>
      </w:r>
      <w:r w:rsidR="007703FA" w:rsidRPr="00F62FAD">
        <w:rPr>
          <w:lang w:val="vi-VN"/>
        </w:rPr>
        <w:t xml:space="preserve">kết hợp đặc trưng và </w:t>
      </w:r>
      <w:r w:rsidR="007A4677" w:rsidRPr="00F62FAD">
        <w:rPr>
          <w:lang w:val="vi-VN"/>
        </w:rPr>
        <w:t xml:space="preserve">trọng số chú ý </w:t>
      </w:r>
      <w:r w:rsidR="00834AA1" w:rsidRPr="00F62FAD">
        <w:rPr>
          <w:lang w:val="vi-VN"/>
        </w:rPr>
        <w:t>từ các lớp trước đó</w:t>
      </w:r>
      <w:r w:rsidR="0058238F" w:rsidRPr="00F62FAD">
        <w:rPr>
          <w:lang w:val="vi-VN"/>
        </w:rPr>
        <w:t xml:space="preserve"> để tính toán đầu ra cho bài toán chuỗi thời gian.</w:t>
      </w:r>
    </w:p>
    <w:p w14:paraId="7891C62D" w14:textId="7577BE4F" w:rsidR="000E3E4C" w:rsidRPr="00A27799" w:rsidRDefault="000E3E4C" w:rsidP="0023387C">
      <w:pPr>
        <w:spacing w:line="276" w:lineRule="auto"/>
        <w:ind w:firstLine="288"/>
        <w:rPr>
          <w:lang w:val="vi-VN"/>
        </w:rPr>
      </w:pPr>
      <w:r w:rsidRPr="00A27799">
        <w:rPr>
          <w:lang w:val="vi-VN"/>
        </w:rPr>
        <w:t>TCAN sử dụng kiến trúc tích chập phân cấp để mã hóa chuỗi đầu vào và trích xuất mẫu thời gian dưới dạng biến tiềm ẩn</w:t>
      </w:r>
      <w:r w:rsidR="000F33B0" w:rsidRPr="00A27799">
        <w:rPr>
          <w:lang w:val="vi-VN"/>
        </w:rPr>
        <w:t xml:space="preserve"> (</w:t>
      </w:r>
      <w:r w:rsidR="00226C71" w:rsidRPr="00A27799">
        <w:rPr>
          <w:lang w:val="vi-VN"/>
        </w:rPr>
        <w:t>latent variables</w:t>
      </w:r>
      <w:r w:rsidR="000F33B0" w:rsidRPr="00A27799">
        <w:rPr>
          <w:lang w:val="vi-VN"/>
        </w:rPr>
        <w:t>)</w:t>
      </w:r>
      <w:r w:rsidR="00BF2D4F" w:rsidRPr="00A27799">
        <w:rPr>
          <w:lang w:val="vi-VN"/>
        </w:rPr>
        <w:t>.</w:t>
      </w:r>
    </w:p>
    <w:p w14:paraId="4BF5B1CB" w14:textId="6B0942BE" w:rsidR="00B47D40" w:rsidRPr="00A27799" w:rsidRDefault="00B47D40" w:rsidP="0023387C">
      <w:pPr>
        <w:spacing w:line="276" w:lineRule="auto"/>
        <w:ind w:firstLine="288"/>
        <w:rPr>
          <w:lang w:val="vi-VN"/>
        </w:rPr>
      </w:pPr>
      <w:r w:rsidRPr="00A27799">
        <w:rPr>
          <w:lang w:val="vi-VN"/>
        </w:rPr>
        <w:t>Bằng việc sử dụng lớp chú ý thưa thớt, TCAN có khả năng truy cập vào tất cả các bước lịch sử của chuỗi đầu vào mà không phụ thuộc vào độ dài của chuỗi. Điều này cho phép TCAN tập trung vào những bước quan trọng nhất của chuỗi đầu vào và cung cấp một hình ảnh trực quan về kết quả, giúp dễ dàng hiểu và giải thích kết quả dự đoán.</w:t>
      </w:r>
    </w:p>
    <w:p w14:paraId="3DBB04F6" w14:textId="33528A2A" w:rsidR="00B57413" w:rsidRPr="00A27799" w:rsidRDefault="00B57413" w:rsidP="00231300">
      <w:pPr>
        <w:pStyle w:val="Heading2"/>
        <w:tabs>
          <w:tab w:val="clear" w:pos="3763"/>
          <w:tab w:val="num" w:pos="288"/>
        </w:tabs>
        <w:spacing w:line="276" w:lineRule="auto"/>
        <w:ind w:left="284"/>
        <w:rPr>
          <w:lang w:val="vi-VN"/>
        </w:rPr>
      </w:pPr>
      <w:r w:rsidRPr="00A27799">
        <w:rPr>
          <w:lang w:val="vi-VN"/>
        </w:rPr>
        <w:t>Metrics</w:t>
      </w:r>
    </w:p>
    <w:p w14:paraId="70CCE28B" w14:textId="7AD7B54E" w:rsidR="00F62FAD" w:rsidRPr="00BC37D0" w:rsidRDefault="00FC49DF" w:rsidP="007A3416">
      <w:pPr>
        <w:spacing w:line="276" w:lineRule="auto"/>
      </w:pPr>
      <w:r>
        <w:rPr>
          <w:lang w:val="vi-VN"/>
        </w:rPr>
        <w:tab/>
      </w:r>
      <w:r w:rsidR="00BB3D58" w:rsidRPr="00BB3D58">
        <w:rPr>
          <w:lang w:val="vi-VN"/>
        </w:rPr>
        <w:t xml:space="preserve">Sử dụng </w:t>
      </w:r>
      <w:r w:rsidR="00BB3D58" w:rsidRPr="00BC37D0">
        <w:rPr>
          <w:lang w:val="vi-VN"/>
        </w:rPr>
        <w:t xml:space="preserve">RMSE(Root Mean Squared Error) </w:t>
      </w:r>
      <w:r w:rsidR="004A35E9" w:rsidRPr="00BC37D0">
        <w:rPr>
          <w:lang w:val="vi-VN"/>
        </w:rPr>
        <w:t xml:space="preserve">để đánh giá hiệu suất dựa </w:t>
      </w:r>
      <w:r w:rsidR="00BC37D0" w:rsidRPr="00BC37D0">
        <w:rPr>
          <w:lang w:val="vi-VN"/>
        </w:rPr>
        <w:t xml:space="preserve">trên sai số bình phương trung bình. Giá trị RMSE càng thấp, hiệu suất mô hình càng cao. </w:t>
      </w:r>
      <w:r w:rsidR="00BC37D0">
        <w:t>RMSE phạt</w:t>
      </w:r>
      <w:r w:rsidR="00897CF4">
        <w:t xml:space="preserve"> </w:t>
      </w:r>
    </w:p>
    <w:p w14:paraId="073041C9" w14:textId="11515AA7" w:rsidR="000F16D8" w:rsidRPr="00A27799" w:rsidRDefault="00E63623" w:rsidP="007A3416">
      <w:pPr>
        <w:pStyle w:val="Heading1"/>
        <w:spacing w:line="276" w:lineRule="auto"/>
        <w:ind w:firstLine="0"/>
        <w:rPr>
          <w:lang w:val="vi-VN"/>
        </w:rPr>
      </w:pPr>
      <w:r w:rsidRPr="00A27799">
        <w:rPr>
          <w:lang w:val="vi-VN"/>
        </w:rPr>
        <w:t>Experiment</w:t>
      </w:r>
    </w:p>
    <w:p w14:paraId="060D8777" w14:textId="544F5CD2" w:rsidR="00E63623" w:rsidRPr="00A27799" w:rsidRDefault="00DB36D1" w:rsidP="007A3416">
      <w:pPr>
        <w:spacing w:line="276" w:lineRule="auto"/>
        <w:rPr>
          <w:lang w:val="vi-VN"/>
        </w:rPr>
      </w:pPr>
      <w:r w:rsidRPr="00A27799">
        <w:rPr>
          <w:lang w:val="vi-VN"/>
        </w:rPr>
        <w:t>Bảng chia train test</w:t>
      </w:r>
    </w:p>
    <w:p w14:paraId="7A95D50A" w14:textId="7F974128" w:rsidR="00DB36D1" w:rsidRDefault="00DB36D1" w:rsidP="007A3416">
      <w:pPr>
        <w:spacing w:line="276" w:lineRule="auto"/>
        <w:rPr>
          <w:lang w:val="vi-VN"/>
        </w:rPr>
      </w:pPr>
      <w:r w:rsidRPr="00A27799">
        <w:rPr>
          <w:lang w:val="vi-VN"/>
        </w:rPr>
        <w:t>Kết quả dự đoán giá</w:t>
      </w:r>
    </w:p>
    <w:p w14:paraId="4D573F06" w14:textId="77777777" w:rsidR="005B244F" w:rsidRPr="00A27799" w:rsidRDefault="005B244F" w:rsidP="009E6B73">
      <w:pPr>
        <w:pStyle w:val="Heading2"/>
        <w:tabs>
          <w:tab w:val="clear" w:pos="3763"/>
          <w:tab w:val="num" w:pos="288"/>
        </w:tabs>
        <w:spacing w:line="276" w:lineRule="auto"/>
        <w:ind w:left="284"/>
        <w:rPr>
          <w:lang w:val="vi-VN"/>
        </w:rPr>
      </w:pPr>
      <w:r w:rsidRPr="00A27799">
        <w:rPr>
          <w:lang w:val="vi-VN"/>
        </w:rPr>
        <w:t>Linear Regression</w:t>
      </w:r>
    </w:p>
    <w:p w14:paraId="5A0442BB" w14:textId="77777777" w:rsidR="005B244F" w:rsidRPr="00A27799" w:rsidRDefault="005B244F" w:rsidP="009E6B73">
      <w:pPr>
        <w:pStyle w:val="Heading2"/>
        <w:tabs>
          <w:tab w:val="clear" w:pos="3763"/>
          <w:tab w:val="num" w:pos="288"/>
        </w:tabs>
        <w:spacing w:line="276" w:lineRule="auto"/>
        <w:ind w:left="284"/>
        <w:rPr>
          <w:lang w:val="vi-VN"/>
        </w:rPr>
      </w:pPr>
      <w:r w:rsidRPr="00A27799">
        <w:rPr>
          <w:lang w:val="vi-VN"/>
        </w:rPr>
        <w:t>GRU</w:t>
      </w:r>
    </w:p>
    <w:p w14:paraId="1C93970F" w14:textId="77777777" w:rsidR="005B244F" w:rsidRPr="00A27799" w:rsidRDefault="005B244F" w:rsidP="009E6B73">
      <w:pPr>
        <w:pStyle w:val="Heading2"/>
        <w:tabs>
          <w:tab w:val="clear" w:pos="3763"/>
          <w:tab w:val="num" w:pos="288"/>
        </w:tabs>
        <w:spacing w:line="276" w:lineRule="auto"/>
        <w:ind w:left="284"/>
        <w:rPr>
          <w:lang w:val="vi-VN"/>
        </w:rPr>
      </w:pPr>
      <w:r w:rsidRPr="00A27799">
        <w:rPr>
          <w:lang w:val="vi-VN"/>
        </w:rPr>
        <w:t>ETS</w:t>
      </w:r>
    </w:p>
    <w:p w14:paraId="29A82630" w14:textId="77777777" w:rsidR="00177E28" w:rsidRPr="00A27799" w:rsidRDefault="00177E28" w:rsidP="009E6B73">
      <w:pPr>
        <w:pStyle w:val="Heading2"/>
        <w:tabs>
          <w:tab w:val="clear" w:pos="3763"/>
          <w:tab w:val="num" w:pos="288"/>
        </w:tabs>
        <w:spacing w:line="276" w:lineRule="auto"/>
        <w:ind w:left="284"/>
        <w:rPr>
          <w:lang w:val="vi-VN"/>
        </w:rPr>
      </w:pPr>
      <w:r w:rsidRPr="00A27799">
        <w:rPr>
          <w:lang w:val="vi-VN"/>
        </w:rPr>
        <w:t>LSTM</w:t>
      </w:r>
    </w:p>
    <w:p w14:paraId="5EEC59CC" w14:textId="77777777" w:rsidR="00090BA1" w:rsidRDefault="00090BA1" w:rsidP="009E6B73">
      <w:pPr>
        <w:pStyle w:val="Heading2"/>
        <w:tabs>
          <w:tab w:val="clear" w:pos="3763"/>
          <w:tab w:val="num" w:pos="288"/>
        </w:tabs>
        <w:spacing w:line="276" w:lineRule="auto"/>
        <w:ind w:left="284"/>
        <w:rPr>
          <w:lang w:val="vi-VN"/>
        </w:rPr>
      </w:pPr>
      <w:r w:rsidRPr="00A27799">
        <w:rPr>
          <w:lang w:val="vi-VN"/>
        </w:rPr>
        <w:t>RNN</w:t>
      </w:r>
    </w:p>
    <w:p w14:paraId="2C3DC213" w14:textId="77777777" w:rsidR="00090BA1" w:rsidRDefault="00090BA1" w:rsidP="009E6B73">
      <w:pPr>
        <w:pStyle w:val="Heading2"/>
        <w:tabs>
          <w:tab w:val="clear" w:pos="3763"/>
          <w:tab w:val="num" w:pos="288"/>
        </w:tabs>
        <w:spacing w:line="276" w:lineRule="auto"/>
        <w:ind w:left="284"/>
        <w:rPr>
          <w:lang w:val="vi-VN"/>
        </w:rPr>
      </w:pPr>
      <w:r w:rsidRPr="00A27799">
        <w:rPr>
          <w:lang w:val="vi-VN"/>
        </w:rPr>
        <w:t>GBT</w:t>
      </w:r>
    </w:p>
    <w:p w14:paraId="584B1A02" w14:textId="77777777" w:rsidR="00090BA1" w:rsidRPr="00A27799" w:rsidRDefault="00090BA1" w:rsidP="009E6B73">
      <w:pPr>
        <w:pStyle w:val="Heading2"/>
        <w:tabs>
          <w:tab w:val="clear" w:pos="3763"/>
          <w:tab w:val="num" w:pos="288"/>
        </w:tabs>
        <w:spacing w:line="276" w:lineRule="auto"/>
        <w:ind w:left="284"/>
        <w:rPr>
          <w:lang w:val="vi-VN"/>
        </w:rPr>
      </w:pPr>
      <w:r w:rsidRPr="00A27799">
        <w:rPr>
          <w:lang w:val="vi-VN"/>
        </w:rPr>
        <w:t>HMM</w:t>
      </w:r>
    </w:p>
    <w:p w14:paraId="3EC31D24" w14:textId="77777777" w:rsidR="005F3E2A" w:rsidRPr="00A27799" w:rsidRDefault="005F3E2A" w:rsidP="009E6B73">
      <w:pPr>
        <w:pStyle w:val="Heading2"/>
        <w:tabs>
          <w:tab w:val="clear" w:pos="3763"/>
          <w:tab w:val="num" w:pos="288"/>
        </w:tabs>
        <w:spacing w:line="276" w:lineRule="auto"/>
        <w:ind w:left="284"/>
        <w:rPr>
          <w:lang w:val="vi-VN"/>
        </w:rPr>
      </w:pPr>
      <w:r w:rsidRPr="00A27799">
        <w:rPr>
          <w:lang w:val="vi-VN"/>
        </w:rPr>
        <w:t>XGBoost</w:t>
      </w:r>
    </w:p>
    <w:p w14:paraId="5E41BDE0" w14:textId="77777777" w:rsidR="005F3E2A" w:rsidRPr="00A27799" w:rsidRDefault="005F3E2A" w:rsidP="009E6B73">
      <w:pPr>
        <w:pStyle w:val="Heading2"/>
        <w:tabs>
          <w:tab w:val="clear" w:pos="3763"/>
          <w:tab w:val="num" w:pos="288"/>
        </w:tabs>
        <w:spacing w:line="276" w:lineRule="auto"/>
        <w:ind w:left="284"/>
        <w:rPr>
          <w:lang w:val="vi-VN"/>
        </w:rPr>
      </w:pPr>
      <w:r w:rsidRPr="00A27799">
        <w:rPr>
          <w:lang w:val="vi-VN"/>
        </w:rPr>
        <w:t>D</w:t>
      </w:r>
      <w:r w:rsidRPr="009E6B73">
        <w:rPr>
          <w:lang w:val="vi-VN"/>
        </w:rPr>
        <w:t>F</w:t>
      </w:r>
      <w:r w:rsidRPr="00A27799">
        <w:rPr>
          <w:lang w:val="vi-VN"/>
        </w:rPr>
        <w:t>NN</w:t>
      </w:r>
    </w:p>
    <w:p w14:paraId="2646B1C8" w14:textId="666357E3" w:rsidR="00816770" w:rsidRPr="005F3E2A" w:rsidRDefault="005F3E2A" w:rsidP="009E6B73">
      <w:pPr>
        <w:pStyle w:val="Heading2"/>
        <w:tabs>
          <w:tab w:val="clear" w:pos="3763"/>
          <w:tab w:val="num" w:pos="288"/>
        </w:tabs>
        <w:spacing w:line="276" w:lineRule="auto"/>
        <w:ind w:left="284"/>
        <w:rPr>
          <w:lang w:val="vi-VN"/>
        </w:rPr>
      </w:pPr>
      <w:r w:rsidRPr="00A27799">
        <w:rPr>
          <w:lang w:val="vi-VN"/>
        </w:rPr>
        <w:t>TCAN</w:t>
      </w:r>
    </w:p>
    <w:p w14:paraId="19B07690" w14:textId="597BE5B6" w:rsidR="00DB36D1" w:rsidRPr="00A27799" w:rsidRDefault="00DB36D1" w:rsidP="007A3416">
      <w:pPr>
        <w:spacing w:line="276" w:lineRule="auto"/>
        <w:rPr>
          <w:lang w:val="vi-VN"/>
        </w:rPr>
      </w:pPr>
      <w:r w:rsidRPr="00A27799">
        <w:rPr>
          <w:lang w:val="vi-VN"/>
        </w:rPr>
        <w:t>Kết luận thuật toán nào tốt nhất</w:t>
      </w:r>
    </w:p>
    <w:tbl>
      <w:tblPr>
        <w:tblStyle w:val="TableGrid"/>
        <w:tblW w:w="0" w:type="auto"/>
        <w:tblLook w:val="04A0" w:firstRow="1" w:lastRow="0" w:firstColumn="1" w:lastColumn="0" w:noHBand="0" w:noVBand="1"/>
      </w:tblPr>
      <w:tblGrid>
        <w:gridCol w:w="821"/>
        <w:gridCol w:w="661"/>
        <w:gridCol w:w="656"/>
        <w:gridCol w:w="577"/>
        <w:gridCol w:w="577"/>
        <w:gridCol w:w="577"/>
        <w:gridCol w:w="577"/>
        <w:gridCol w:w="577"/>
      </w:tblGrid>
      <w:tr w:rsidR="00E92D7B" w:rsidRPr="00525A88" w14:paraId="7860F02C" w14:textId="77777777" w:rsidTr="00ED4C54">
        <w:trPr>
          <w:trHeight w:val="212"/>
        </w:trPr>
        <w:tc>
          <w:tcPr>
            <w:tcW w:w="1484" w:type="dxa"/>
            <w:gridSpan w:val="2"/>
            <w:tcBorders>
              <w:top w:val="single" w:sz="4" w:space="0" w:color="auto"/>
              <w:left w:val="single" w:sz="4" w:space="0" w:color="auto"/>
              <w:bottom w:val="single" w:sz="4" w:space="0" w:color="auto"/>
              <w:right w:val="single" w:sz="4" w:space="0" w:color="auto"/>
            </w:tcBorders>
            <w:vAlign w:val="center"/>
          </w:tcPr>
          <w:p w14:paraId="5C2B1266" w14:textId="53FEC0E6" w:rsidR="00DA6D83" w:rsidRPr="009E2268" w:rsidRDefault="00A9074E" w:rsidP="006403E3">
            <w:pPr>
              <w:spacing w:line="276" w:lineRule="auto"/>
              <w:jc w:val="center"/>
              <w:rPr>
                <w:sz w:val="16"/>
                <w:szCs w:val="16"/>
              </w:rPr>
            </w:pPr>
            <w:r>
              <w:rPr>
                <w:sz w:val="16"/>
                <w:szCs w:val="16"/>
              </w:rPr>
              <w:t>Dataset</w:t>
            </w:r>
          </w:p>
        </w:tc>
        <w:tc>
          <w:tcPr>
            <w:tcW w:w="1178" w:type="dxa"/>
            <w:gridSpan w:val="2"/>
            <w:tcBorders>
              <w:left w:val="single" w:sz="4" w:space="0" w:color="auto"/>
            </w:tcBorders>
            <w:vAlign w:val="center"/>
          </w:tcPr>
          <w:p w14:paraId="3D2F30E1" w14:textId="23F37CC1" w:rsidR="002A71A8" w:rsidRPr="00525A88" w:rsidRDefault="002A71A8" w:rsidP="006403E3">
            <w:pPr>
              <w:spacing w:line="276" w:lineRule="auto"/>
              <w:jc w:val="center"/>
              <w:rPr>
                <w:sz w:val="16"/>
                <w:szCs w:val="16"/>
              </w:rPr>
            </w:pPr>
            <w:r w:rsidRPr="00525A88">
              <w:rPr>
                <w:sz w:val="16"/>
                <w:szCs w:val="16"/>
              </w:rPr>
              <w:t>CTLT</w:t>
            </w:r>
          </w:p>
        </w:tc>
        <w:tc>
          <w:tcPr>
            <w:tcW w:w="1182" w:type="dxa"/>
            <w:gridSpan w:val="2"/>
            <w:vAlign w:val="center"/>
          </w:tcPr>
          <w:p w14:paraId="166C2CCB" w14:textId="74BD8E73" w:rsidR="002A71A8" w:rsidRPr="00525A88" w:rsidRDefault="002A71A8" w:rsidP="006403E3">
            <w:pPr>
              <w:spacing w:line="276" w:lineRule="auto"/>
              <w:jc w:val="center"/>
              <w:rPr>
                <w:sz w:val="16"/>
                <w:szCs w:val="16"/>
              </w:rPr>
            </w:pPr>
            <w:r w:rsidRPr="00525A88">
              <w:rPr>
                <w:sz w:val="16"/>
                <w:szCs w:val="16"/>
              </w:rPr>
              <w:t>INTC</w:t>
            </w:r>
          </w:p>
        </w:tc>
        <w:tc>
          <w:tcPr>
            <w:tcW w:w="1179" w:type="dxa"/>
            <w:gridSpan w:val="2"/>
            <w:vAlign w:val="center"/>
          </w:tcPr>
          <w:p w14:paraId="2BB5CC07" w14:textId="4D9BB75C" w:rsidR="002A71A8" w:rsidRPr="00525A88" w:rsidRDefault="002A71A8" w:rsidP="006403E3">
            <w:pPr>
              <w:spacing w:line="276" w:lineRule="auto"/>
              <w:jc w:val="center"/>
              <w:rPr>
                <w:sz w:val="16"/>
                <w:szCs w:val="16"/>
              </w:rPr>
            </w:pPr>
            <w:r w:rsidRPr="00525A88">
              <w:rPr>
                <w:sz w:val="16"/>
                <w:szCs w:val="16"/>
              </w:rPr>
              <w:t>NTR</w:t>
            </w:r>
          </w:p>
        </w:tc>
      </w:tr>
      <w:tr w:rsidR="00D03B9B" w:rsidRPr="00525A88" w14:paraId="16D5C9BE" w14:textId="77777777" w:rsidTr="00ED4C54">
        <w:trPr>
          <w:trHeight w:val="212"/>
        </w:trPr>
        <w:tc>
          <w:tcPr>
            <w:tcW w:w="1484" w:type="dxa"/>
            <w:gridSpan w:val="2"/>
            <w:tcBorders>
              <w:top w:val="single" w:sz="4" w:space="0" w:color="auto"/>
              <w:left w:val="single" w:sz="4" w:space="0" w:color="auto"/>
              <w:bottom w:val="single" w:sz="4" w:space="0" w:color="auto"/>
              <w:right w:val="single" w:sz="4" w:space="0" w:color="auto"/>
            </w:tcBorders>
            <w:vAlign w:val="center"/>
          </w:tcPr>
          <w:p w14:paraId="0E57537D" w14:textId="7F3305D0" w:rsidR="00DA6D83" w:rsidRPr="00525A88" w:rsidRDefault="003F63DB" w:rsidP="006403E3">
            <w:pPr>
              <w:spacing w:line="276" w:lineRule="auto"/>
              <w:jc w:val="center"/>
              <w:rPr>
                <w:sz w:val="16"/>
                <w:szCs w:val="16"/>
              </w:rPr>
            </w:pPr>
            <w:r>
              <w:rPr>
                <w:sz w:val="16"/>
                <w:szCs w:val="16"/>
              </w:rPr>
              <w:t>Tỉ</w:t>
            </w:r>
            <w:r w:rsidR="007E2001">
              <w:rPr>
                <w:sz w:val="16"/>
                <w:szCs w:val="16"/>
              </w:rPr>
              <w:t xml:space="preserve"> lệ chia</w:t>
            </w:r>
          </w:p>
        </w:tc>
        <w:tc>
          <w:tcPr>
            <w:tcW w:w="588" w:type="dxa"/>
            <w:tcBorders>
              <w:left w:val="single" w:sz="4" w:space="0" w:color="auto"/>
            </w:tcBorders>
            <w:vAlign w:val="center"/>
          </w:tcPr>
          <w:p w14:paraId="6747961C" w14:textId="360E11D0" w:rsidR="002A71A8" w:rsidRPr="00525A88" w:rsidRDefault="002A71A8" w:rsidP="006403E3">
            <w:pPr>
              <w:spacing w:line="276" w:lineRule="auto"/>
              <w:jc w:val="center"/>
              <w:rPr>
                <w:sz w:val="16"/>
                <w:szCs w:val="16"/>
              </w:rPr>
            </w:pPr>
            <w:r w:rsidRPr="00525A88">
              <w:rPr>
                <w:sz w:val="16"/>
                <w:szCs w:val="16"/>
              </w:rPr>
              <w:t>7:2:1</w:t>
            </w:r>
          </w:p>
        </w:tc>
        <w:tc>
          <w:tcPr>
            <w:tcW w:w="590" w:type="dxa"/>
            <w:vAlign w:val="center"/>
          </w:tcPr>
          <w:p w14:paraId="4056AA15" w14:textId="626EC0E6" w:rsidR="002A71A8" w:rsidRPr="00525A88" w:rsidRDefault="002A71A8" w:rsidP="006403E3">
            <w:pPr>
              <w:spacing w:line="276" w:lineRule="auto"/>
              <w:jc w:val="center"/>
              <w:rPr>
                <w:sz w:val="16"/>
                <w:szCs w:val="16"/>
              </w:rPr>
            </w:pPr>
            <w:r w:rsidRPr="00525A88">
              <w:rPr>
                <w:sz w:val="16"/>
                <w:szCs w:val="16"/>
              </w:rPr>
              <w:t>6:2:2</w:t>
            </w:r>
          </w:p>
        </w:tc>
        <w:tc>
          <w:tcPr>
            <w:tcW w:w="594" w:type="dxa"/>
            <w:vAlign w:val="center"/>
          </w:tcPr>
          <w:p w14:paraId="57C7AF69" w14:textId="71D9E62B" w:rsidR="002A71A8" w:rsidRPr="00525A88" w:rsidRDefault="002A71A8" w:rsidP="006403E3">
            <w:pPr>
              <w:spacing w:line="276" w:lineRule="auto"/>
              <w:jc w:val="center"/>
              <w:rPr>
                <w:sz w:val="16"/>
                <w:szCs w:val="16"/>
                <w:lang w:val="vi-VN"/>
              </w:rPr>
            </w:pPr>
            <w:r w:rsidRPr="00525A88">
              <w:rPr>
                <w:sz w:val="16"/>
                <w:szCs w:val="16"/>
              </w:rPr>
              <w:t>7:2:1</w:t>
            </w:r>
          </w:p>
        </w:tc>
        <w:tc>
          <w:tcPr>
            <w:tcW w:w="588" w:type="dxa"/>
            <w:vAlign w:val="center"/>
          </w:tcPr>
          <w:p w14:paraId="22A1296F" w14:textId="4F6006B7" w:rsidR="002A71A8" w:rsidRPr="00525A88" w:rsidRDefault="002A71A8" w:rsidP="006403E3">
            <w:pPr>
              <w:spacing w:line="276" w:lineRule="auto"/>
              <w:jc w:val="center"/>
              <w:rPr>
                <w:sz w:val="16"/>
                <w:szCs w:val="16"/>
                <w:lang w:val="vi-VN"/>
              </w:rPr>
            </w:pPr>
            <w:r w:rsidRPr="00525A88">
              <w:rPr>
                <w:sz w:val="16"/>
                <w:szCs w:val="16"/>
              </w:rPr>
              <w:t>6:2:2</w:t>
            </w:r>
          </w:p>
        </w:tc>
        <w:tc>
          <w:tcPr>
            <w:tcW w:w="589" w:type="dxa"/>
            <w:vAlign w:val="center"/>
          </w:tcPr>
          <w:p w14:paraId="1BBF5C72" w14:textId="04121956" w:rsidR="002A71A8" w:rsidRPr="00525A88" w:rsidRDefault="002A71A8" w:rsidP="006403E3">
            <w:pPr>
              <w:spacing w:line="276" w:lineRule="auto"/>
              <w:jc w:val="center"/>
              <w:rPr>
                <w:sz w:val="16"/>
                <w:szCs w:val="16"/>
                <w:lang w:val="vi-VN"/>
              </w:rPr>
            </w:pPr>
            <w:r w:rsidRPr="00525A88">
              <w:rPr>
                <w:sz w:val="16"/>
                <w:szCs w:val="16"/>
              </w:rPr>
              <w:t>7:2:1</w:t>
            </w:r>
          </w:p>
        </w:tc>
        <w:tc>
          <w:tcPr>
            <w:tcW w:w="590" w:type="dxa"/>
            <w:vAlign w:val="center"/>
          </w:tcPr>
          <w:p w14:paraId="174A4214" w14:textId="4562A580" w:rsidR="002A71A8" w:rsidRPr="00525A88" w:rsidRDefault="002A71A8" w:rsidP="006403E3">
            <w:pPr>
              <w:spacing w:line="276" w:lineRule="auto"/>
              <w:jc w:val="center"/>
              <w:rPr>
                <w:sz w:val="16"/>
                <w:szCs w:val="16"/>
                <w:lang w:val="vi-VN"/>
              </w:rPr>
            </w:pPr>
            <w:r w:rsidRPr="00525A88">
              <w:rPr>
                <w:sz w:val="16"/>
                <w:szCs w:val="16"/>
              </w:rPr>
              <w:t>6:2:2</w:t>
            </w:r>
          </w:p>
        </w:tc>
      </w:tr>
      <w:tr w:rsidR="00570EDC" w:rsidRPr="00525A88" w14:paraId="165785B3" w14:textId="77777777" w:rsidTr="00ED4C54">
        <w:trPr>
          <w:trHeight w:val="212"/>
        </w:trPr>
        <w:tc>
          <w:tcPr>
            <w:tcW w:w="822" w:type="dxa"/>
            <w:tcBorders>
              <w:top w:val="single" w:sz="4" w:space="0" w:color="auto"/>
              <w:left w:val="single" w:sz="4" w:space="0" w:color="auto"/>
              <w:bottom w:val="single" w:sz="4" w:space="0" w:color="auto"/>
              <w:right w:val="single" w:sz="4" w:space="0" w:color="auto"/>
            </w:tcBorders>
            <w:vAlign w:val="center"/>
          </w:tcPr>
          <w:p w14:paraId="6EFCDE0A" w14:textId="019A0F03" w:rsidR="00570EDC" w:rsidRPr="00525A88" w:rsidRDefault="00BA00D1" w:rsidP="006403E3">
            <w:pPr>
              <w:spacing w:line="276" w:lineRule="auto"/>
              <w:jc w:val="center"/>
              <w:rPr>
                <w:sz w:val="16"/>
                <w:szCs w:val="16"/>
              </w:rPr>
            </w:pPr>
            <w:r>
              <w:rPr>
                <w:sz w:val="16"/>
                <w:szCs w:val="16"/>
              </w:rPr>
              <w:t>Mô hình</w:t>
            </w:r>
          </w:p>
        </w:tc>
        <w:tc>
          <w:tcPr>
            <w:tcW w:w="662" w:type="dxa"/>
            <w:tcBorders>
              <w:top w:val="single" w:sz="4" w:space="0" w:color="auto"/>
              <w:left w:val="single" w:sz="4" w:space="0" w:color="auto"/>
              <w:bottom w:val="single" w:sz="4" w:space="0" w:color="auto"/>
              <w:right w:val="single" w:sz="4" w:space="0" w:color="auto"/>
            </w:tcBorders>
            <w:vAlign w:val="center"/>
          </w:tcPr>
          <w:p w14:paraId="75DF2874" w14:textId="3868A8F5" w:rsidR="00570EDC" w:rsidRPr="00525A88" w:rsidRDefault="00BA00D1" w:rsidP="006403E3">
            <w:pPr>
              <w:spacing w:line="276" w:lineRule="auto"/>
              <w:jc w:val="center"/>
              <w:rPr>
                <w:sz w:val="16"/>
                <w:szCs w:val="16"/>
              </w:rPr>
            </w:pPr>
            <w:r>
              <w:rPr>
                <w:sz w:val="16"/>
                <w:szCs w:val="16"/>
              </w:rPr>
              <w:t>Độ đo</w:t>
            </w:r>
          </w:p>
        </w:tc>
        <w:tc>
          <w:tcPr>
            <w:tcW w:w="3539" w:type="dxa"/>
            <w:gridSpan w:val="6"/>
            <w:tcBorders>
              <w:left w:val="single" w:sz="4" w:space="0" w:color="auto"/>
            </w:tcBorders>
            <w:vAlign w:val="center"/>
          </w:tcPr>
          <w:p w14:paraId="18CD4833" w14:textId="77777777" w:rsidR="00570EDC" w:rsidRPr="00525A88" w:rsidRDefault="00570EDC" w:rsidP="006403E3">
            <w:pPr>
              <w:spacing w:line="276" w:lineRule="auto"/>
              <w:jc w:val="center"/>
              <w:rPr>
                <w:sz w:val="16"/>
                <w:szCs w:val="16"/>
              </w:rPr>
            </w:pPr>
          </w:p>
        </w:tc>
      </w:tr>
      <w:tr w:rsidR="00E92D7B" w:rsidRPr="00525A88" w14:paraId="3E36482C" w14:textId="77777777" w:rsidTr="00ED4C54">
        <w:trPr>
          <w:trHeight w:val="212"/>
        </w:trPr>
        <w:tc>
          <w:tcPr>
            <w:tcW w:w="822" w:type="dxa"/>
            <w:vMerge w:val="restart"/>
            <w:tcBorders>
              <w:top w:val="single" w:sz="4" w:space="0" w:color="auto"/>
            </w:tcBorders>
            <w:vAlign w:val="center"/>
          </w:tcPr>
          <w:p w14:paraId="22A934A6" w14:textId="1B63B38C" w:rsidR="00C75384" w:rsidRPr="00525A88" w:rsidRDefault="00C75384" w:rsidP="006403E3">
            <w:pPr>
              <w:spacing w:line="276" w:lineRule="auto"/>
              <w:jc w:val="center"/>
              <w:rPr>
                <w:sz w:val="16"/>
                <w:szCs w:val="16"/>
              </w:rPr>
            </w:pPr>
            <w:r w:rsidRPr="00525A88">
              <w:rPr>
                <w:sz w:val="16"/>
                <w:szCs w:val="16"/>
              </w:rPr>
              <w:t>LR</w:t>
            </w:r>
          </w:p>
        </w:tc>
        <w:tc>
          <w:tcPr>
            <w:tcW w:w="662" w:type="dxa"/>
            <w:tcBorders>
              <w:top w:val="single" w:sz="4" w:space="0" w:color="auto"/>
            </w:tcBorders>
            <w:vAlign w:val="center"/>
          </w:tcPr>
          <w:p w14:paraId="505587BD" w14:textId="02D410FC" w:rsidR="00C75384" w:rsidRPr="00525A88" w:rsidRDefault="00C75384" w:rsidP="006403E3">
            <w:pPr>
              <w:spacing w:line="276" w:lineRule="auto"/>
              <w:jc w:val="center"/>
              <w:rPr>
                <w:sz w:val="16"/>
                <w:szCs w:val="16"/>
              </w:rPr>
            </w:pPr>
            <w:r w:rsidRPr="00525A88">
              <w:rPr>
                <w:sz w:val="16"/>
                <w:szCs w:val="16"/>
              </w:rPr>
              <w:t>MAPE</w:t>
            </w:r>
          </w:p>
        </w:tc>
        <w:tc>
          <w:tcPr>
            <w:tcW w:w="588" w:type="dxa"/>
            <w:vAlign w:val="center"/>
          </w:tcPr>
          <w:p w14:paraId="7C4549C7" w14:textId="23A1D785" w:rsidR="00C75384" w:rsidRPr="00525A88" w:rsidRDefault="002821FD" w:rsidP="006403E3">
            <w:pPr>
              <w:spacing w:line="276" w:lineRule="auto"/>
              <w:jc w:val="center"/>
              <w:rPr>
                <w:sz w:val="16"/>
                <w:szCs w:val="16"/>
                <w:lang w:val="vi-VN"/>
              </w:rPr>
            </w:pPr>
            <w:r w:rsidRPr="002821FD">
              <w:rPr>
                <w:sz w:val="16"/>
                <w:szCs w:val="16"/>
                <w:lang w:val="vi-VN"/>
              </w:rPr>
              <w:t>0.61</w:t>
            </w:r>
          </w:p>
        </w:tc>
        <w:tc>
          <w:tcPr>
            <w:tcW w:w="590" w:type="dxa"/>
            <w:vAlign w:val="center"/>
          </w:tcPr>
          <w:p w14:paraId="092C5B9F" w14:textId="0D085F3C" w:rsidR="00C75384" w:rsidRPr="00140557" w:rsidRDefault="00140557" w:rsidP="006403E3">
            <w:pPr>
              <w:spacing w:line="276" w:lineRule="auto"/>
              <w:jc w:val="center"/>
              <w:rPr>
                <w:sz w:val="16"/>
                <w:szCs w:val="16"/>
              </w:rPr>
            </w:pPr>
            <w:r>
              <w:rPr>
                <w:sz w:val="16"/>
                <w:szCs w:val="16"/>
              </w:rPr>
              <w:t>0.</w:t>
            </w:r>
            <w:r w:rsidR="002423EE">
              <w:rPr>
                <w:sz w:val="16"/>
                <w:szCs w:val="16"/>
              </w:rPr>
              <w:t>2</w:t>
            </w:r>
          </w:p>
        </w:tc>
        <w:tc>
          <w:tcPr>
            <w:tcW w:w="594" w:type="dxa"/>
            <w:vAlign w:val="center"/>
          </w:tcPr>
          <w:p w14:paraId="05C38DD9" w14:textId="79E0FB89" w:rsidR="00C75384" w:rsidRPr="006A6B43" w:rsidRDefault="006A6B43" w:rsidP="006403E3">
            <w:pPr>
              <w:spacing w:line="276" w:lineRule="auto"/>
              <w:jc w:val="center"/>
              <w:rPr>
                <w:sz w:val="16"/>
                <w:szCs w:val="16"/>
              </w:rPr>
            </w:pPr>
            <w:r>
              <w:rPr>
                <w:sz w:val="16"/>
                <w:szCs w:val="16"/>
              </w:rPr>
              <w:t>0.47</w:t>
            </w:r>
          </w:p>
        </w:tc>
        <w:tc>
          <w:tcPr>
            <w:tcW w:w="588" w:type="dxa"/>
            <w:vAlign w:val="center"/>
          </w:tcPr>
          <w:p w14:paraId="3A258251" w14:textId="2D0B023D" w:rsidR="00C75384" w:rsidRPr="00160201" w:rsidRDefault="00640DAF" w:rsidP="006403E3">
            <w:pPr>
              <w:spacing w:line="276" w:lineRule="auto"/>
              <w:jc w:val="center"/>
              <w:rPr>
                <w:sz w:val="16"/>
                <w:szCs w:val="16"/>
              </w:rPr>
            </w:pPr>
            <w:r>
              <w:rPr>
                <w:sz w:val="16"/>
                <w:szCs w:val="16"/>
              </w:rPr>
              <w:t>0.2</w:t>
            </w:r>
          </w:p>
        </w:tc>
        <w:tc>
          <w:tcPr>
            <w:tcW w:w="589" w:type="dxa"/>
            <w:vAlign w:val="center"/>
          </w:tcPr>
          <w:p w14:paraId="4C053804" w14:textId="5F3D083C" w:rsidR="00C75384" w:rsidRPr="003E3CD4" w:rsidRDefault="003E3CD4" w:rsidP="006403E3">
            <w:pPr>
              <w:spacing w:line="276" w:lineRule="auto"/>
              <w:jc w:val="center"/>
              <w:rPr>
                <w:sz w:val="16"/>
                <w:szCs w:val="16"/>
              </w:rPr>
            </w:pPr>
            <w:r>
              <w:rPr>
                <w:sz w:val="16"/>
                <w:szCs w:val="16"/>
              </w:rPr>
              <w:t>0.295</w:t>
            </w:r>
          </w:p>
        </w:tc>
        <w:tc>
          <w:tcPr>
            <w:tcW w:w="590" w:type="dxa"/>
            <w:vAlign w:val="center"/>
          </w:tcPr>
          <w:p w14:paraId="7F42BC14" w14:textId="773A56CC" w:rsidR="00C75384" w:rsidRPr="00FE004F" w:rsidRDefault="00FE004F" w:rsidP="006403E3">
            <w:pPr>
              <w:spacing w:line="276" w:lineRule="auto"/>
              <w:jc w:val="center"/>
              <w:rPr>
                <w:sz w:val="16"/>
                <w:szCs w:val="16"/>
              </w:rPr>
            </w:pPr>
            <w:r>
              <w:rPr>
                <w:sz w:val="16"/>
                <w:szCs w:val="16"/>
              </w:rPr>
              <w:t>0.35</w:t>
            </w:r>
          </w:p>
        </w:tc>
      </w:tr>
      <w:tr w:rsidR="00D03B9B" w:rsidRPr="00525A88" w14:paraId="1294720F" w14:textId="77777777" w:rsidTr="00ED4C54">
        <w:trPr>
          <w:trHeight w:val="212"/>
        </w:trPr>
        <w:tc>
          <w:tcPr>
            <w:tcW w:w="822" w:type="dxa"/>
            <w:vMerge/>
            <w:vAlign w:val="center"/>
          </w:tcPr>
          <w:p w14:paraId="437B9208" w14:textId="77777777" w:rsidR="00C75384" w:rsidRPr="00525A88" w:rsidRDefault="00C75384" w:rsidP="006403E3">
            <w:pPr>
              <w:spacing w:line="276" w:lineRule="auto"/>
              <w:jc w:val="center"/>
              <w:rPr>
                <w:sz w:val="16"/>
                <w:szCs w:val="16"/>
                <w:lang w:val="vi-VN"/>
              </w:rPr>
            </w:pPr>
          </w:p>
        </w:tc>
        <w:tc>
          <w:tcPr>
            <w:tcW w:w="662" w:type="dxa"/>
            <w:vAlign w:val="center"/>
          </w:tcPr>
          <w:p w14:paraId="769E12C5" w14:textId="5B78C77B" w:rsidR="00C75384" w:rsidRPr="00525A88" w:rsidRDefault="00C75384" w:rsidP="006403E3">
            <w:pPr>
              <w:spacing w:line="276" w:lineRule="auto"/>
              <w:jc w:val="center"/>
              <w:rPr>
                <w:sz w:val="16"/>
                <w:szCs w:val="16"/>
              </w:rPr>
            </w:pPr>
            <w:r w:rsidRPr="00525A88">
              <w:rPr>
                <w:sz w:val="16"/>
                <w:szCs w:val="16"/>
              </w:rPr>
              <w:t>RMSE</w:t>
            </w:r>
          </w:p>
        </w:tc>
        <w:tc>
          <w:tcPr>
            <w:tcW w:w="588" w:type="dxa"/>
            <w:vAlign w:val="center"/>
          </w:tcPr>
          <w:p w14:paraId="294315EA" w14:textId="28D80DA4" w:rsidR="00C75384" w:rsidRPr="00F85F20" w:rsidRDefault="00F85F20" w:rsidP="006403E3">
            <w:pPr>
              <w:spacing w:line="276" w:lineRule="auto"/>
              <w:jc w:val="center"/>
              <w:rPr>
                <w:sz w:val="16"/>
                <w:szCs w:val="16"/>
              </w:rPr>
            </w:pPr>
            <w:r>
              <w:rPr>
                <w:sz w:val="16"/>
                <w:szCs w:val="16"/>
              </w:rPr>
              <w:t>56.22</w:t>
            </w:r>
          </w:p>
        </w:tc>
        <w:tc>
          <w:tcPr>
            <w:tcW w:w="590" w:type="dxa"/>
            <w:vAlign w:val="center"/>
          </w:tcPr>
          <w:p w14:paraId="0DAC7FB6" w14:textId="752783B0" w:rsidR="00C75384" w:rsidRPr="004D1299" w:rsidRDefault="004D1299" w:rsidP="006403E3">
            <w:pPr>
              <w:spacing w:line="276" w:lineRule="auto"/>
              <w:jc w:val="center"/>
              <w:rPr>
                <w:sz w:val="16"/>
                <w:szCs w:val="16"/>
              </w:rPr>
            </w:pPr>
            <w:r>
              <w:rPr>
                <w:sz w:val="16"/>
                <w:szCs w:val="16"/>
              </w:rPr>
              <w:t>26.6</w:t>
            </w:r>
          </w:p>
        </w:tc>
        <w:tc>
          <w:tcPr>
            <w:tcW w:w="594" w:type="dxa"/>
            <w:vAlign w:val="center"/>
          </w:tcPr>
          <w:p w14:paraId="2DAC2A75" w14:textId="285A275B" w:rsidR="00C75384" w:rsidRPr="004506BE" w:rsidRDefault="004506BE" w:rsidP="006403E3">
            <w:pPr>
              <w:spacing w:line="276" w:lineRule="auto"/>
              <w:jc w:val="center"/>
              <w:rPr>
                <w:sz w:val="16"/>
                <w:szCs w:val="16"/>
              </w:rPr>
            </w:pPr>
            <w:r>
              <w:rPr>
                <w:sz w:val="16"/>
                <w:szCs w:val="16"/>
              </w:rPr>
              <w:t>18.4</w:t>
            </w:r>
            <w:r w:rsidR="00142049">
              <w:rPr>
                <w:sz w:val="16"/>
                <w:szCs w:val="16"/>
              </w:rPr>
              <w:t>4</w:t>
            </w:r>
          </w:p>
        </w:tc>
        <w:tc>
          <w:tcPr>
            <w:tcW w:w="588" w:type="dxa"/>
            <w:vAlign w:val="center"/>
          </w:tcPr>
          <w:p w14:paraId="40E58CF7" w14:textId="5DA35129" w:rsidR="00C75384" w:rsidRPr="00A37FE2" w:rsidRDefault="00A37FE2" w:rsidP="006403E3">
            <w:pPr>
              <w:spacing w:line="276" w:lineRule="auto"/>
              <w:jc w:val="center"/>
              <w:rPr>
                <w:sz w:val="16"/>
                <w:szCs w:val="16"/>
              </w:rPr>
            </w:pPr>
            <w:r>
              <w:rPr>
                <w:sz w:val="16"/>
                <w:szCs w:val="16"/>
              </w:rPr>
              <w:t>10.2</w:t>
            </w:r>
          </w:p>
        </w:tc>
        <w:tc>
          <w:tcPr>
            <w:tcW w:w="589" w:type="dxa"/>
            <w:vAlign w:val="center"/>
          </w:tcPr>
          <w:p w14:paraId="415DBDFE" w14:textId="03931588" w:rsidR="00C75384" w:rsidRPr="00CC17FC" w:rsidRDefault="00CC17FC" w:rsidP="006403E3">
            <w:pPr>
              <w:spacing w:line="276" w:lineRule="auto"/>
              <w:jc w:val="center"/>
              <w:rPr>
                <w:sz w:val="16"/>
                <w:szCs w:val="16"/>
              </w:rPr>
            </w:pPr>
            <w:r>
              <w:rPr>
                <w:sz w:val="16"/>
                <w:szCs w:val="16"/>
              </w:rPr>
              <w:t>29.28</w:t>
            </w:r>
          </w:p>
        </w:tc>
        <w:tc>
          <w:tcPr>
            <w:tcW w:w="590" w:type="dxa"/>
            <w:vAlign w:val="center"/>
          </w:tcPr>
          <w:p w14:paraId="444E8015" w14:textId="51097AD1" w:rsidR="00C75384" w:rsidRPr="00F308BF" w:rsidRDefault="00F308BF" w:rsidP="006403E3">
            <w:pPr>
              <w:spacing w:line="276" w:lineRule="auto"/>
              <w:jc w:val="center"/>
              <w:rPr>
                <w:sz w:val="16"/>
                <w:szCs w:val="16"/>
              </w:rPr>
            </w:pPr>
            <w:r>
              <w:rPr>
                <w:sz w:val="16"/>
                <w:szCs w:val="16"/>
              </w:rPr>
              <w:t>33.4</w:t>
            </w:r>
          </w:p>
        </w:tc>
      </w:tr>
      <w:tr w:rsidR="00D03B9B" w:rsidRPr="00525A88" w14:paraId="25CAB90B" w14:textId="77777777" w:rsidTr="00ED4C54">
        <w:trPr>
          <w:trHeight w:val="212"/>
        </w:trPr>
        <w:tc>
          <w:tcPr>
            <w:tcW w:w="822" w:type="dxa"/>
            <w:vMerge/>
            <w:vAlign w:val="center"/>
          </w:tcPr>
          <w:p w14:paraId="63E8676A" w14:textId="77777777" w:rsidR="00C75384" w:rsidRPr="00525A88" w:rsidRDefault="00C75384" w:rsidP="006403E3">
            <w:pPr>
              <w:spacing w:line="276" w:lineRule="auto"/>
              <w:jc w:val="center"/>
              <w:rPr>
                <w:sz w:val="16"/>
                <w:szCs w:val="16"/>
                <w:lang w:val="vi-VN"/>
              </w:rPr>
            </w:pPr>
          </w:p>
        </w:tc>
        <w:tc>
          <w:tcPr>
            <w:tcW w:w="662" w:type="dxa"/>
            <w:vAlign w:val="center"/>
          </w:tcPr>
          <w:p w14:paraId="65D42FA9" w14:textId="7F184459" w:rsidR="00C75384" w:rsidRPr="00525A88" w:rsidRDefault="00C75384" w:rsidP="006403E3">
            <w:pPr>
              <w:spacing w:line="276" w:lineRule="auto"/>
              <w:jc w:val="center"/>
              <w:rPr>
                <w:sz w:val="16"/>
                <w:szCs w:val="16"/>
              </w:rPr>
            </w:pPr>
            <w:r w:rsidRPr="00525A88">
              <w:rPr>
                <w:sz w:val="16"/>
                <w:szCs w:val="16"/>
              </w:rPr>
              <w:t>MSLE</w:t>
            </w:r>
          </w:p>
        </w:tc>
        <w:tc>
          <w:tcPr>
            <w:tcW w:w="588" w:type="dxa"/>
            <w:vAlign w:val="center"/>
          </w:tcPr>
          <w:p w14:paraId="183564A7" w14:textId="3FA14182" w:rsidR="00C75384" w:rsidRPr="00CC7D91" w:rsidRDefault="00CC7D91" w:rsidP="006403E3">
            <w:pPr>
              <w:spacing w:line="276" w:lineRule="auto"/>
              <w:jc w:val="center"/>
              <w:rPr>
                <w:sz w:val="16"/>
                <w:szCs w:val="16"/>
              </w:rPr>
            </w:pPr>
            <w:r>
              <w:rPr>
                <w:sz w:val="16"/>
                <w:szCs w:val="16"/>
              </w:rPr>
              <w:t>0.25</w:t>
            </w:r>
          </w:p>
        </w:tc>
        <w:tc>
          <w:tcPr>
            <w:tcW w:w="590" w:type="dxa"/>
            <w:vAlign w:val="center"/>
          </w:tcPr>
          <w:p w14:paraId="5363109E" w14:textId="79EBAB9A" w:rsidR="00C75384" w:rsidRPr="00406C30" w:rsidRDefault="00406C30" w:rsidP="006403E3">
            <w:pPr>
              <w:spacing w:line="276" w:lineRule="auto"/>
              <w:jc w:val="center"/>
              <w:rPr>
                <w:sz w:val="16"/>
                <w:szCs w:val="16"/>
              </w:rPr>
            </w:pPr>
            <w:r>
              <w:rPr>
                <w:sz w:val="16"/>
                <w:szCs w:val="16"/>
              </w:rPr>
              <w:t>0.05</w:t>
            </w:r>
          </w:p>
        </w:tc>
        <w:tc>
          <w:tcPr>
            <w:tcW w:w="594" w:type="dxa"/>
            <w:vAlign w:val="center"/>
          </w:tcPr>
          <w:p w14:paraId="1A814ED9" w14:textId="42BFB68C" w:rsidR="00C75384" w:rsidRPr="0021181B" w:rsidRDefault="0021181B" w:rsidP="006403E3">
            <w:pPr>
              <w:spacing w:line="276" w:lineRule="auto"/>
              <w:jc w:val="center"/>
              <w:rPr>
                <w:sz w:val="16"/>
                <w:szCs w:val="16"/>
              </w:rPr>
            </w:pPr>
            <w:r>
              <w:rPr>
                <w:sz w:val="16"/>
                <w:szCs w:val="16"/>
              </w:rPr>
              <w:t>0.18</w:t>
            </w:r>
          </w:p>
        </w:tc>
        <w:tc>
          <w:tcPr>
            <w:tcW w:w="588" w:type="dxa"/>
            <w:vAlign w:val="center"/>
          </w:tcPr>
          <w:p w14:paraId="6DBA9F50" w14:textId="7EE3E549" w:rsidR="00C75384" w:rsidRPr="008A7410" w:rsidRDefault="008A7410" w:rsidP="006403E3">
            <w:pPr>
              <w:spacing w:line="276" w:lineRule="auto"/>
              <w:jc w:val="center"/>
              <w:rPr>
                <w:sz w:val="16"/>
                <w:szCs w:val="16"/>
              </w:rPr>
            </w:pPr>
            <w:r>
              <w:rPr>
                <w:sz w:val="16"/>
                <w:szCs w:val="16"/>
              </w:rPr>
              <w:t>0.04</w:t>
            </w:r>
          </w:p>
        </w:tc>
        <w:tc>
          <w:tcPr>
            <w:tcW w:w="589" w:type="dxa"/>
            <w:vAlign w:val="center"/>
          </w:tcPr>
          <w:p w14:paraId="2B7EC104" w14:textId="44A0956E" w:rsidR="00C75384" w:rsidRPr="00E3591D" w:rsidRDefault="00E3591D" w:rsidP="006403E3">
            <w:pPr>
              <w:spacing w:line="276" w:lineRule="auto"/>
              <w:jc w:val="center"/>
              <w:rPr>
                <w:sz w:val="16"/>
                <w:szCs w:val="16"/>
              </w:rPr>
            </w:pPr>
            <w:r>
              <w:rPr>
                <w:sz w:val="16"/>
                <w:szCs w:val="16"/>
              </w:rPr>
              <w:t>0.14</w:t>
            </w:r>
          </w:p>
        </w:tc>
        <w:tc>
          <w:tcPr>
            <w:tcW w:w="590" w:type="dxa"/>
            <w:vAlign w:val="center"/>
          </w:tcPr>
          <w:p w14:paraId="38BF8128" w14:textId="145140BC" w:rsidR="00C75384" w:rsidRPr="007E7F5D" w:rsidRDefault="007E7F5D" w:rsidP="006403E3">
            <w:pPr>
              <w:spacing w:line="276" w:lineRule="auto"/>
              <w:jc w:val="center"/>
              <w:rPr>
                <w:sz w:val="16"/>
                <w:szCs w:val="16"/>
              </w:rPr>
            </w:pPr>
            <w:r>
              <w:rPr>
                <w:sz w:val="16"/>
                <w:szCs w:val="16"/>
              </w:rPr>
              <w:t>0.23</w:t>
            </w:r>
          </w:p>
        </w:tc>
      </w:tr>
      <w:tr w:rsidR="00D03B9B" w:rsidRPr="00525A88" w14:paraId="12C04994" w14:textId="77777777" w:rsidTr="00ED4C54">
        <w:trPr>
          <w:trHeight w:val="212"/>
        </w:trPr>
        <w:tc>
          <w:tcPr>
            <w:tcW w:w="822" w:type="dxa"/>
            <w:vMerge w:val="restart"/>
            <w:vAlign w:val="center"/>
          </w:tcPr>
          <w:p w14:paraId="6D29A8D8" w14:textId="167E2D3E" w:rsidR="0053685C" w:rsidRPr="00525A88" w:rsidRDefault="00DD0B36" w:rsidP="006403E3">
            <w:pPr>
              <w:spacing w:line="276" w:lineRule="auto"/>
              <w:jc w:val="center"/>
              <w:rPr>
                <w:sz w:val="16"/>
                <w:szCs w:val="16"/>
              </w:rPr>
            </w:pPr>
            <w:r w:rsidRPr="00525A88">
              <w:rPr>
                <w:sz w:val="16"/>
                <w:szCs w:val="16"/>
              </w:rPr>
              <w:t>GRU</w:t>
            </w:r>
          </w:p>
        </w:tc>
        <w:tc>
          <w:tcPr>
            <w:tcW w:w="662" w:type="dxa"/>
            <w:vAlign w:val="center"/>
          </w:tcPr>
          <w:p w14:paraId="723F5C1A" w14:textId="622B7780" w:rsidR="0053685C" w:rsidRPr="00525A88" w:rsidRDefault="0053685C" w:rsidP="006403E3">
            <w:pPr>
              <w:spacing w:line="276" w:lineRule="auto"/>
              <w:jc w:val="center"/>
              <w:rPr>
                <w:sz w:val="16"/>
                <w:szCs w:val="16"/>
                <w:lang w:val="vi-VN"/>
              </w:rPr>
            </w:pPr>
            <w:r w:rsidRPr="00525A88">
              <w:rPr>
                <w:sz w:val="16"/>
                <w:szCs w:val="16"/>
              </w:rPr>
              <w:t>MAPE</w:t>
            </w:r>
          </w:p>
        </w:tc>
        <w:tc>
          <w:tcPr>
            <w:tcW w:w="588" w:type="dxa"/>
            <w:vAlign w:val="center"/>
          </w:tcPr>
          <w:p w14:paraId="03BD588C" w14:textId="3AE6E880" w:rsidR="0053685C" w:rsidRPr="00525A88" w:rsidRDefault="00F040C1" w:rsidP="006403E3">
            <w:pPr>
              <w:spacing w:line="276" w:lineRule="auto"/>
              <w:jc w:val="center"/>
              <w:rPr>
                <w:sz w:val="16"/>
                <w:szCs w:val="16"/>
                <w:lang w:val="vi-VN"/>
              </w:rPr>
            </w:pPr>
            <w:r w:rsidRPr="00F040C1">
              <w:rPr>
                <w:sz w:val="16"/>
                <w:szCs w:val="16"/>
                <w:lang w:val="vi-VN"/>
              </w:rPr>
              <w:t>184.94</w:t>
            </w:r>
          </w:p>
        </w:tc>
        <w:tc>
          <w:tcPr>
            <w:tcW w:w="590" w:type="dxa"/>
            <w:vAlign w:val="center"/>
          </w:tcPr>
          <w:p w14:paraId="11FA9328" w14:textId="77777777" w:rsidR="0053685C" w:rsidRPr="00525A88" w:rsidRDefault="0053685C" w:rsidP="006403E3">
            <w:pPr>
              <w:spacing w:line="276" w:lineRule="auto"/>
              <w:jc w:val="center"/>
              <w:rPr>
                <w:sz w:val="16"/>
                <w:szCs w:val="16"/>
                <w:lang w:val="vi-VN"/>
              </w:rPr>
            </w:pPr>
          </w:p>
        </w:tc>
        <w:tc>
          <w:tcPr>
            <w:tcW w:w="594" w:type="dxa"/>
            <w:vAlign w:val="center"/>
          </w:tcPr>
          <w:p w14:paraId="54EC2405" w14:textId="77777777" w:rsidR="0053685C" w:rsidRPr="00525A88" w:rsidRDefault="0053685C" w:rsidP="006403E3">
            <w:pPr>
              <w:spacing w:line="276" w:lineRule="auto"/>
              <w:jc w:val="center"/>
              <w:rPr>
                <w:sz w:val="16"/>
                <w:szCs w:val="16"/>
                <w:lang w:val="vi-VN"/>
              </w:rPr>
            </w:pPr>
          </w:p>
        </w:tc>
        <w:tc>
          <w:tcPr>
            <w:tcW w:w="588" w:type="dxa"/>
            <w:vAlign w:val="center"/>
          </w:tcPr>
          <w:p w14:paraId="022EC064" w14:textId="77777777" w:rsidR="0053685C" w:rsidRPr="00525A88" w:rsidRDefault="0053685C" w:rsidP="006403E3">
            <w:pPr>
              <w:spacing w:line="276" w:lineRule="auto"/>
              <w:jc w:val="center"/>
              <w:rPr>
                <w:sz w:val="16"/>
                <w:szCs w:val="16"/>
                <w:lang w:val="vi-VN"/>
              </w:rPr>
            </w:pPr>
          </w:p>
        </w:tc>
        <w:tc>
          <w:tcPr>
            <w:tcW w:w="589" w:type="dxa"/>
            <w:vAlign w:val="center"/>
          </w:tcPr>
          <w:p w14:paraId="5697775F" w14:textId="77777777" w:rsidR="0053685C" w:rsidRPr="00525A88" w:rsidRDefault="0053685C" w:rsidP="006403E3">
            <w:pPr>
              <w:spacing w:line="276" w:lineRule="auto"/>
              <w:jc w:val="center"/>
              <w:rPr>
                <w:sz w:val="16"/>
                <w:szCs w:val="16"/>
                <w:lang w:val="vi-VN"/>
              </w:rPr>
            </w:pPr>
          </w:p>
        </w:tc>
        <w:tc>
          <w:tcPr>
            <w:tcW w:w="590" w:type="dxa"/>
            <w:vAlign w:val="center"/>
          </w:tcPr>
          <w:p w14:paraId="0BCB5674" w14:textId="77777777" w:rsidR="0053685C" w:rsidRPr="00525A88" w:rsidRDefault="0053685C" w:rsidP="006403E3">
            <w:pPr>
              <w:spacing w:line="276" w:lineRule="auto"/>
              <w:jc w:val="center"/>
              <w:rPr>
                <w:sz w:val="16"/>
                <w:szCs w:val="16"/>
                <w:lang w:val="vi-VN"/>
              </w:rPr>
            </w:pPr>
          </w:p>
        </w:tc>
      </w:tr>
      <w:tr w:rsidR="00D03B9B" w:rsidRPr="00525A88" w14:paraId="2B916B5E" w14:textId="77777777" w:rsidTr="00ED4C54">
        <w:trPr>
          <w:trHeight w:val="212"/>
        </w:trPr>
        <w:tc>
          <w:tcPr>
            <w:tcW w:w="822" w:type="dxa"/>
            <w:vMerge/>
            <w:vAlign w:val="center"/>
          </w:tcPr>
          <w:p w14:paraId="75D37766" w14:textId="77777777" w:rsidR="0053685C" w:rsidRPr="00525A88" w:rsidRDefault="0053685C" w:rsidP="006403E3">
            <w:pPr>
              <w:spacing w:line="276" w:lineRule="auto"/>
              <w:jc w:val="center"/>
              <w:rPr>
                <w:sz w:val="16"/>
                <w:szCs w:val="16"/>
                <w:lang w:val="vi-VN"/>
              </w:rPr>
            </w:pPr>
          </w:p>
        </w:tc>
        <w:tc>
          <w:tcPr>
            <w:tcW w:w="662" w:type="dxa"/>
            <w:vAlign w:val="center"/>
          </w:tcPr>
          <w:p w14:paraId="4C986C94" w14:textId="38945818" w:rsidR="0053685C" w:rsidRPr="00525A88" w:rsidRDefault="0053685C" w:rsidP="006403E3">
            <w:pPr>
              <w:spacing w:line="276" w:lineRule="auto"/>
              <w:jc w:val="center"/>
              <w:rPr>
                <w:sz w:val="16"/>
                <w:szCs w:val="16"/>
                <w:lang w:val="vi-VN"/>
              </w:rPr>
            </w:pPr>
            <w:r w:rsidRPr="00525A88">
              <w:rPr>
                <w:sz w:val="16"/>
                <w:szCs w:val="16"/>
              </w:rPr>
              <w:t>RMSE</w:t>
            </w:r>
          </w:p>
        </w:tc>
        <w:tc>
          <w:tcPr>
            <w:tcW w:w="588" w:type="dxa"/>
            <w:vAlign w:val="center"/>
          </w:tcPr>
          <w:p w14:paraId="0E8A5298" w14:textId="36C4D543" w:rsidR="0053685C" w:rsidRPr="00525A88" w:rsidRDefault="006F7A9D" w:rsidP="006403E3">
            <w:pPr>
              <w:spacing w:line="276" w:lineRule="auto"/>
              <w:jc w:val="center"/>
              <w:rPr>
                <w:sz w:val="16"/>
                <w:szCs w:val="16"/>
                <w:lang w:val="vi-VN"/>
              </w:rPr>
            </w:pPr>
            <w:r w:rsidRPr="006F7A9D">
              <w:rPr>
                <w:sz w:val="16"/>
                <w:szCs w:val="16"/>
                <w:lang w:val="vi-VN"/>
              </w:rPr>
              <w:t>16.86</w:t>
            </w:r>
          </w:p>
        </w:tc>
        <w:tc>
          <w:tcPr>
            <w:tcW w:w="590" w:type="dxa"/>
            <w:vAlign w:val="center"/>
          </w:tcPr>
          <w:p w14:paraId="6B8F491D" w14:textId="77777777" w:rsidR="0053685C" w:rsidRPr="00525A88" w:rsidRDefault="0053685C" w:rsidP="006403E3">
            <w:pPr>
              <w:spacing w:line="276" w:lineRule="auto"/>
              <w:jc w:val="center"/>
              <w:rPr>
                <w:sz w:val="16"/>
                <w:szCs w:val="16"/>
                <w:lang w:val="vi-VN"/>
              </w:rPr>
            </w:pPr>
          </w:p>
        </w:tc>
        <w:tc>
          <w:tcPr>
            <w:tcW w:w="594" w:type="dxa"/>
            <w:vAlign w:val="center"/>
          </w:tcPr>
          <w:p w14:paraId="72F4CAB4" w14:textId="77777777" w:rsidR="0053685C" w:rsidRPr="00525A88" w:rsidRDefault="0053685C" w:rsidP="006403E3">
            <w:pPr>
              <w:spacing w:line="276" w:lineRule="auto"/>
              <w:jc w:val="center"/>
              <w:rPr>
                <w:sz w:val="16"/>
                <w:szCs w:val="16"/>
                <w:lang w:val="vi-VN"/>
              </w:rPr>
            </w:pPr>
          </w:p>
        </w:tc>
        <w:tc>
          <w:tcPr>
            <w:tcW w:w="588" w:type="dxa"/>
            <w:vAlign w:val="center"/>
          </w:tcPr>
          <w:p w14:paraId="34114E42" w14:textId="77777777" w:rsidR="0053685C" w:rsidRPr="00525A88" w:rsidRDefault="0053685C" w:rsidP="006403E3">
            <w:pPr>
              <w:spacing w:line="276" w:lineRule="auto"/>
              <w:jc w:val="center"/>
              <w:rPr>
                <w:sz w:val="16"/>
                <w:szCs w:val="16"/>
                <w:lang w:val="vi-VN"/>
              </w:rPr>
            </w:pPr>
          </w:p>
        </w:tc>
        <w:tc>
          <w:tcPr>
            <w:tcW w:w="589" w:type="dxa"/>
            <w:vAlign w:val="center"/>
          </w:tcPr>
          <w:p w14:paraId="16F3FEFD" w14:textId="77777777" w:rsidR="0053685C" w:rsidRPr="00525A88" w:rsidRDefault="0053685C" w:rsidP="006403E3">
            <w:pPr>
              <w:spacing w:line="276" w:lineRule="auto"/>
              <w:jc w:val="center"/>
              <w:rPr>
                <w:sz w:val="16"/>
                <w:szCs w:val="16"/>
                <w:lang w:val="vi-VN"/>
              </w:rPr>
            </w:pPr>
          </w:p>
        </w:tc>
        <w:tc>
          <w:tcPr>
            <w:tcW w:w="590" w:type="dxa"/>
            <w:vAlign w:val="center"/>
          </w:tcPr>
          <w:p w14:paraId="2989EE8D" w14:textId="77777777" w:rsidR="0053685C" w:rsidRPr="00525A88" w:rsidRDefault="0053685C" w:rsidP="006403E3">
            <w:pPr>
              <w:spacing w:line="276" w:lineRule="auto"/>
              <w:jc w:val="center"/>
              <w:rPr>
                <w:sz w:val="16"/>
                <w:szCs w:val="16"/>
                <w:lang w:val="vi-VN"/>
              </w:rPr>
            </w:pPr>
          </w:p>
        </w:tc>
      </w:tr>
      <w:tr w:rsidR="00D03B9B" w:rsidRPr="00525A88" w14:paraId="4FF9BF3F" w14:textId="77777777" w:rsidTr="00ED4C54">
        <w:trPr>
          <w:trHeight w:val="212"/>
        </w:trPr>
        <w:tc>
          <w:tcPr>
            <w:tcW w:w="822" w:type="dxa"/>
            <w:vMerge/>
            <w:vAlign w:val="center"/>
          </w:tcPr>
          <w:p w14:paraId="04D0CE51" w14:textId="77777777" w:rsidR="0053685C" w:rsidRPr="00525A88" w:rsidRDefault="0053685C" w:rsidP="006403E3">
            <w:pPr>
              <w:spacing w:line="276" w:lineRule="auto"/>
              <w:jc w:val="center"/>
              <w:rPr>
                <w:sz w:val="16"/>
                <w:szCs w:val="16"/>
                <w:lang w:val="vi-VN"/>
              </w:rPr>
            </w:pPr>
          </w:p>
        </w:tc>
        <w:tc>
          <w:tcPr>
            <w:tcW w:w="662" w:type="dxa"/>
            <w:vAlign w:val="center"/>
          </w:tcPr>
          <w:p w14:paraId="5987B2BF" w14:textId="2E046E75" w:rsidR="0053685C" w:rsidRPr="00525A88" w:rsidRDefault="0053685C" w:rsidP="006403E3">
            <w:pPr>
              <w:spacing w:line="276" w:lineRule="auto"/>
              <w:jc w:val="center"/>
              <w:rPr>
                <w:sz w:val="16"/>
                <w:szCs w:val="16"/>
                <w:lang w:val="vi-VN"/>
              </w:rPr>
            </w:pPr>
            <w:r w:rsidRPr="00525A88">
              <w:rPr>
                <w:sz w:val="16"/>
                <w:szCs w:val="16"/>
              </w:rPr>
              <w:t>MSLE</w:t>
            </w:r>
          </w:p>
        </w:tc>
        <w:tc>
          <w:tcPr>
            <w:tcW w:w="588" w:type="dxa"/>
            <w:vAlign w:val="center"/>
          </w:tcPr>
          <w:p w14:paraId="45E12181" w14:textId="10F0CD1E" w:rsidR="0053685C" w:rsidRPr="00525A88" w:rsidRDefault="006F7A9D" w:rsidP="006403E3">
            <w:pPr>
              <w:spacing w:line="276" w:lineRule="auto"/>
              <w:jc w:val="center"/>
              <w:rPr>
                <w:sz w:val="16"/>
                <w:szCs w:val="16"/>
                <w:lang w:val="vi-VN"/>
              </w:rPr>
            </w:pPr>
            <w:r w:rsidRPr="006F7A9D">
              <w:rPr>
                <w:sz w:val="16"/>
                <w:szCs w:val="16"/>
                <w:lang w:val="vi-VN"/>
              </w:rPr>
              <w:t>96.00</w:t>
            </w:r>
          </w:p>
        </w:tc>
        <w:tc>
          <w:tcPr>
            <w:tcW w:w="590" w:type="dxa"/>
            <w:vAlign w:val="center"/>
          </w:tcPr>
          <w:p w14:paraId="68CF1CB7" w14:textId="77777777" w:rsidR="0053685C" w:rsidRPr="00525A88" w:rsidRDefault="0053685C" w:rsidP="006403E3">
            <w:pPr>
              <w:spacing w:line="276" w:lineRule="auto"/>
              <w:jc w:val="center"/>
              <w:rPr>
                <w:sz w:val="16"/>
                <w:szCs w:val="16"/>
                <w:lang w:val="vi-VN"/>
              </w:rPr>
            </w:pPr>
          </w:p>
        </w:tc>
        <w:tc>
          <w:tcPr>
            <w:tcW w:w="594" w:type="dxa"/>
            <w:vAlign w:val="center"/>
          </w:tcPr>
          <w:p w14:paraId="6C8D83ED" w14:textId="77777777" w:rsidR="0053685C" w:rsidRPr="00525A88" w:rsidRDefault="0053685C" w:rsidP="006403E3">
            <w:pPr>
              <w:spacing w:line="276" w:lineRule="auto"/>
              <w:jc w:val="center"/>
              <w:rPr>
                <w:sz w:val="16"/>
                <w:szCs w:val="16"/>
                <w:lang w:val="vi-VN"/>
              </w:rPr>
            </w:pPr>
          </w:p>
        </w:tc>
        <w:tc>
          <w:tcPr>
            <w:tcW w:w="588" w:type="dxa"/>
            <w:vAlign w:val="center"/>
          </w:tcPr>
          <w:p w14:paraId="0C0B0713" w14:textId="77777777" w:rsidR="0053685C" w:rsidRPr="00525A88" w:rsidRDefault="0053685C" w:rsidP="006403E3">
            <w:pPr>
              <w:spacing w:line="276" w:lineRule="auto"/>
              <w:jc w:val="center"/>
              <w:rPr>
                <w:sz w:val="16"/>
                <w:szCs w:val="16"/>
                <w:lang w:val="vi-VN"/>
              </w:rPr>
            </w:pPr>
          </w:p>
        </w:tc>
        <w:tc>
          <w:tcPr>
            <w:tcW w:w="589" w:type="dxa"/>
            <w:vAlign w:val="center"/>
          </w:tcPr>
          <w:p w14:paraId="1E1B0DA4" w14:textId="77777777" w:rsidR="0053685C" w:rsidRPr="00525A88" w:rsidRDefault="0053685C" w:rsidP="006403E3">
            <w:pPr>
              <w:spacing w:line="276" w:lineRule="auto"/>
              <w:jc w:val="center"/>
              <w:rPr>
                <w:sz w:val="16"/>
                <w:szCs w:val="16"/>
                <w:lang w:val="vi-VN"/>
              </w:rPr>
            </w:pPr>
          </w:p>
        </w:tc>
        <w:tc>
          <w:tcPr>
            <w:tcW w:w="590" w:type="dxa"/>
            <w:vAlign w:val="center"/>
          </w:tcPr>
          <w:p w14:paraId="0EE706BA" w14:textId="77777777" w:rsidR="0053685C" w:rsidRPr="00525A88" w:rsidRDefault="0053685C" w:rsidP="006403E3">
            <w:pPr>
              <w:spacing w:line="276" w:lineRule="auto"/>
              <w:jc w:val="center"/>
              <w:rPr>
                <w:sz w:val="16"/>
                <w:szCs w:val="16"/>
                <w:lang w:val="vi-VN"/>
              </w:rPr>
            </w:pPr>
          </w:p>
        </w:tc>
      </w:tr>
      <w:tr w:rsidR="00D03B9B" w:rsidRPr="00525A88" w14:paraId="4531CDEA" w14:textId="77777777" w:rsidTr="00ED4C54">
        <w:trPr>
          <w:trHeight w:val="212"/>
        </w:trPr>
        <w:tc>
          <w:tcPr>
            <w:tcW w:w="822" w:type="dxa"/>
            <w:vMerge w:val="restart"/>
            <w:vAlign w:val="center"/>
          </w:tcPr>
          <w:p w14:paraId="6B0258E4" w14:textId="107F1E2A" w:rsidR="00DD0B36" w:rsidRPr="00525A88" w:rsidRDefault="0059760F" w:rsidP="006403E3">
            <w:pPr>
              <w:spacing w:line="276" w:lineRule="auto"/>
              <w:jc w:val="center"/>
              <w:rPr>
                <w:sz w:val="16"/>
                <w:szCs w:val="16"/>
              </w:rPr>
            </w:pPr>
            <w:r w:rsidRPr="00525A88">
              <w:rPr>
                <w:sz w:val="16"/>
                <w:szCs w:val="16"/>
              </w:rPr>
              <w:t>ETS</w:t>
            </w:r>
          </w:p>
        </w:tc>
        <w:tc>
          <w:tcPr>
            <w:tcW w:w="662" w:type="dxa"/>
            <w:vAlign w:val="center"/>
          </w:tcPr>
          <w:p w14:paraId="54190CB3" w14:textId="40CD18E3" w:rsidR="00DD0B36" w:rsidRPr="00525A88" w:rsidRDefault="00DF3D44" w:rsidP="006403E3">
            <w:pPr>
              <w:spacing w:line="276" w:lineRule="auto"/>
              <w:jc w:val="center"/>
              <w:rPr>
                <w:sz w:val="16"/>
                <w:szCs w:val="16"/>
              </w:rPr>
            </w:pPr>
            <w:r w:rsidRPr="00525A88">
              <w:rPr>
                <w:sz w:val="16"/>
                <w:szCs w:val="16"/>
              </w:rPr>
              <w:t>MAPE</w:t>
            </w:r>
          </w:p>
        </w:tc>
        <w:tc>
          <w:tcPr>
            <w:tcW w:w="588" w:type="dxa"/>
            <w:vAlign w:val="center"/>
          </w:tcPr>
          <w:p w14:paraId="60092231" w14:textId="5438F135" w:rsidR="00DD0B36" w:rsidRPr="000415BD" w:rsidRDefault="000415BD" w:rsidP="006403E3">
            <w:pPr>
              <w:spacing w:line="276" w:lineRule="auto"/>
              <w:jc w:val="center"/>
              <w:rPr>
                <w:sz w:val="16"/>
                <w:szCs w:val="16"/>
              </w:rPr>
            </w:pPr>
            <w:r>
              <w:rPr>
                <w:sz w:val="16"/>
                <w:szCs w:val="16"/>
              </w:rPr>
              <w:t>0.027</w:t>
            </w:r>
          </w:p>
        </w:tc>
        <w:tc>
          <w:tcPr>
            <w:tcW w:w="590" w:type="dxa"/>
            <w:vAlign w:val="center"/>
          </w:tcPr>
          <w:p w14:paraId="5971929B" w14:textId="7549A0BF" w:rsidR="00DD0B36" w:rsidRPr="00A51EA7" w:rsidRDefault="00A51EA7" w:rsidP="006403E3">
            <w:pPr>
              <w:spacing w:line="276" w:lineRule="auto"/>
              <w:jc w:val="center"/>
              <w:rPr>
                <w:sz w:val="16"/>
                <w:szCs w:val="16"/>
              </w:rPr>
            </w:pPr>
            <w:r>
              <w:rPr>
                <w:sz w:val="16"/>
                <w:szCs w:val="16"/>
              </w:rPr>
              <w:t>0.02</w:t>
            </w:r>
          </w:p>
        </w:tc>
        <w:tc>
          <w:tcPr>
            <w:tcW w:w="594" w:type="dxa"/>
            <w:vAlign w:val="center"/>
          </w:tcPr>
          <w:p w14:paraId="75123838" w14:textId="506838B8" w:rsidR="00DD0B36" w:rsidRPr="0003218B" w:rsidRDefault="0003218B" w:rsidP="006403E3">
            <w:pPr>
              <w:spacing w:line="276" w:lineRule="auto"/>
              <w:jc w:val="center"/>
              <w:rPr>
                <w:sz w:val="16"/>
                <w:szCs w:val="16"/>
              </w:rPr>
            </w:pPr>
            <w:r>
              <w:rPr>
                <w:sz w:val="16"/>
                <w:szCs w:val="16"/>
              </w:rPr>
              <w:t>0.02</w:t>
            </w:r>
          </w:p>
        </w:tc>
        <w:tc>
          <w:tcPr>
            <w:tcW w:w="588" w:type="dxa"/>
            <w:vAlign w:val="center"/>
          </w:tcPr>
          <w:p w14:paraId="5703BC78" w14:textId="4E726A71" w:rsidR="00DD0B36" w:rsidRPr="007111DA" w:rsidRDefault="007111DA" w:rsidP="006403E3">
            <w:pPr>
              <w:spacing w:line="276" w:lineRule="auto"/>
              <w:jc w:val="center"/>
              <w:rPr>
                <w:sz w:val="16"/>
                <w:szCs w:val="16"/>
              </w:rPr>
            </w:pPr>
            <w:r>
              <w:rPr>
                <w:sz w:val="16"/>
                <w:szCs w:val="16"/>
              </w:rPr>
              <w:t>0.02</w:t>
            </w:r>
          </w:p>
        </w:tc>
        <w:tc>
          <w:tcPr>
            <w:tcW w:w="589" w:type="dxa"/>
            <w:vAlign w:val="center"/>
          </w:tcPr>
          <w:p w14:paraId="456238CF" w14:textId="5A24F0F6" w:rsidR="00DD0B36" w:rsidRPr="00A03980" w:rsidRDefault="00A03980" w:rsidP="006403E3">
            <w:pPr>
              <w:spacing w:line="276" w:lineRule="auto"/>
              <w:jc w:val="center"/>
              <w:rPr>
                <w:sz w:val="16"/>
                <w:szCs w:val="16"/>
              </w:rPr>
            </w:pPr>
            <w:r>
              <w:rPr>
                <w:sz w:val="16"/>
                <w:szCs w:val="16"/>
              </w:rPr>
              <w:t>0.025</w:t>
            </w:r>
          </w:p>
        </w:tc>
        <w:tc>
          <w:tcPr>
            <w:tcW w:w="590" w:type="dxa"/>
            <w:vAlign w:val="center"/>
          </w:tcPr>
          <w:p w14:paraId="642A48A5" w14:textId="246D1CB6" w:rsidR="00DD0B36" w:rsidRPr="00974B46" w:rsidRDefault="00974B46" w:rsidP="006403E3">
            <w:pPr>
              <w:spacing w:line="276" w:lineRule="auto"/>
              <w:jc w:val="center"/>
              <w:rPr>
                <w:sz w:val="16"/>
                <w:szCs w:val="16"/>
              </w:rPr>
            </w:pPr>
            <w:r>
              <w:rPr>
                <w:sz w:val="16"/>
                <w:szCs w:val="16"/>
              </w:rPr>
              <w:t>0.02</w:t>
            </w:r>
          </w:p>
        </w:tc>
      </w:tr>
      <w:tr w:rsidR="00D03B9B" w:rsidRPr="00525A88" w14:paraId="524843FE" w14:textId="77777777" w:rsidTr="00ED4C54">
        <w:trPr>
          <w:trHeight w:val="212"/>
        </w:trPr>
        <w:tc>
          <w:tcPr>
            <w:tcW w:w="822" w:type="dxa"/>
            <w:vMerge/>
            <w:vAlign w:val="center"/>
          </w:tcPr>
          <w:p w14:paraId="3C5A59A7" w14:textId="77777777" w:rsidR="00DD0B36" w:rsidRPr="00525A88" w:rsidRDefault="00DD0B36" w:rsidP="006403E3">
            <w:pPr>
              <w:spacing w:line="276" w:lineRule="auto"/>
              <w:jc w:val="center"/>
              <w:rPr>
                <w:sz w:val="16"/>
                <w:szCs w:val="16"/>
                <w:lang w:val="vi-VN"/>
              </w:rPr>
            </w:pPr>
          </w:p>
        </w:tc>
        <w:tc>
          <w:tcPr>
            <w:tcW w:w="662" w:type="dxa"/>
            <w:vAlign w:val="center"/>
          </w:tcPr>
          <w:p w14:paraId="712E3A73" w14:textId="17409136" w:rsidR="00DD0B36" w:rsidRPr="00525A88" w:rsidRDefault="00DF3D44" w:rsidP="006403E3">
            <w:pPr>
              <w:spacing w:line="276" w:lineRule="auto"/>
              <w:jc w:val="center"/>
              <w:rPr>
                <w:sz w:val="16"/>
                <w:szCs w:val="16"/>
              </w:rPr>
            </w:pPr>
            <w:r w:rsidRPr="00525A88">
              <w:rPr>
                <w:sz w:val="16"/>
                <w:szCs w:val="16"/>
              </w:rPr>
              <w:t>RMSE</w:t>
            </w:r>
          </w:p>
        </w:tc>
        <w:tc>
          <w:tcPr>
            <w:tcW w:w="588" w:type="dxa"/>
            <w:vAlign w:val="center"/>
          </w:tcPr>
          <w:p w14:paraId="1585455E" w14:textId="29D17361" w:rsidR="00DD0B36" w:rsidRPr="00F176A2" w:rsidRDefault="00F176A2" w:rsidP="006403E3">
            <w:pPr>
              <w:spacing w:line="276" w:lineRule="auto"/>
              <w:jc w:val="center"/>
              <w:rPr>
                <w:sz w:val="16"/>
                <w:szCs w:val="16"/>
              </w:rPr>
            </w:pPr>
            <w:r>
              <w:rPr>
                <w:sz w:val="16"/>
                <w:szCs w:val="16"/>
              </w:rPr>
              <w:t>3.18</w:t>
            </w:r>
          </w:p>
        </w:tc>
        <w:tc>
          <w:tcPr>
            <w:tcW w:w="590" w:type="dxa"/>
            <w:vAlign w:val="center"/>
          </w:tcPr>
          <w:p w14:paraId="34C2D6BB" w14:textId="3FC93B12" w:rsidR="00DD0B36" w:rsidRPr="004B0B97" w:rsidRDefault="004B0B97" w:rsidP="006403E3">
            <w:pPr>
              <w:spacing w:line="276" w:lineRule="auto"/>
              <w:jc w:val="center"/>
              <w:rPr>
                <w:sz w:val="16"/>
                <w:szCs w:val="16"/>
              </w:rPr>
            </w:pPr>
            <w:r>
              <w:rPr>
                <w:sz w:val="16"/>
                <w:szCs w:val="16"/>
              </w:rPr>
              <w:t>2.79</w:t>
            </w:r>
          </w:p>
        </w:tc>
        <w:tc>
          <w:tcPr>
            <w:tcW w:w="594" w:type="dxa"/>
            <w:vAlign w:val="center"/>
          </w:tcPr>
          <w:p w14:paraId="31B48486" w14:textId="78DC7DE4" w:rsidR="00DD0B36" w:rsidRPr="004361D6" w:rsidRDefault="004361D6" w:rsidP="006403E3">
            <w:pPr>
              <w:spacing w:line="276" w:lineRule="auto"/>
              <w:jc w:val="center"/>
              <w:rPr>
                <w:sz w:val="16"/>
                <w:szCs w:val="16"/>
              </w:rPr>
            </w:pPr>
            <w:r>
              <w:rPr>
                <w:sz w:val="16"/>
                <w:szCs w:val="16"/>
              </w:rPr>
              <w:t>1.02</w:t>
            </w:r>
          </w:p>
        </w:tc>
        <w:tc>
          <w:tcPr>
            <w:tcW w:w="588" w:type="dxa"/>
            <w:vAlign w:val="center"/>
          </w:tcPr>
          <w:p w14:paraId="754CD22E" w14:textId="0E0A3D38" w:rsidR="00DD0B36" w:rsidRPr="0094483E" w:rsidRDefault="0094483E" w:rsidP="006403E3">
            <w:pPr>
              <w:spacing w:line="276" w:lineRule="auto"/>
              <w:jc w:val="center"/>
              <w:rPr>
                <w:sz w:val="16"/>
                <w:szCs w:val="16"/>
              </w:rPr>
            </w:pPr>
            <w:r>
              <w:rPr>
                <w:sz w:val="16"/>
                <w:szCs w:val="16"/>
              </w:rPr>
              <w:t>1.03</w:t>
            </w:r>
          </w:p>
        </w:tc>
        <w:tc>
          <w:tcPr>
            <w:tcW w:w="589" w:type="dxa"/>
            <w:vAlign w:val="center"/>
          </w:tcPr>
          <w:p w14:paraId="1F28362F" w14:textId="5025EFEE" w:rsidR="00DD0B36" w:rsidRPr="00D8458A" w:rsidRDefault="00D8458A" w:rsidP="006403E3">
            <w:pPr>
              <w:spacing w:line="276" w:lineRule="auto"/>
              <w:jc w:val="center"/>
              <w:rPr>
                <w:sz w:val="16"/>
                <w:szCs w:val="16"/>
              </w:rPr>
            </w:pPr>
            <w:r>
              <w:rPr>
                <w:sz w:val="16"/>
                <w:szCs w:val="16"/>
              </w:rPr>
              <w:t>2.85</w:t>
            </w:r>
          </w:p>
        </w:tc>
        <w:tc>
          <w:tcPr>
            <w:tcW w:w="590" w:type="dxa"/>
            <w:vAlign w:val="center"/>
          </w:tcPr>
          <w:p w14:paraId="64B36C22" w14:textId="70D804F8" w:rsidR="00DD0B36" w:rsidRPr="00223BB8" w:rsidRDefault="00223BB8" w:rsidP="006403E3">
            <w:pPr>
              <w:spacing w:line="276" w:lineRule="auto"/>
              <w:jc w:val="center"/>
              <w:rPr>
                <w:sz w:val="16"/>
                <w:szCs w:val="16"/>
              </w:rPr>
            </w:pPr>
            <w:r>
              <w:rPr>
                <w:sz w:val="16"/>
                <w:szCs w:val="16"/>
              </w:rPr>
              <w:t>2.22</w:t>
            </w:r>
          </w:p>
        </w:tc>
      </w:tr>
      <w:tr w:rsidR="00D03B9B" w:rsidRPr="00525A88" w14:paraId="0A089BFC" w14:textId="77777777" w:rsidTr="00ED4C54">
        <w:trPr>
          <w:trHeight w:val="212"/>
        </w:trPr>
        <w:tc>
          <w:tcPr>
            <w:tcW w:w="822" w:type="dxa"/>
            <w:vMerge/>
            <w:vAlign w:val="center"/>
          </w:tcPr>
          <w:p w14:paraId="685921FB" w14:textId="77777777" w:rsidR="002D7F92" w:rsidRPr="00525A88" w:rsidRDefault="002D7F92" w:rsidP="006403E3">
            <w:pPr>
              <w:spacing w:line="276" w:lineRule="auto"/>
              <w:jc w:val="center"/>
              <w:rPr>
                <w:sz w:val="16"/>
                <w:szCs w:val="16"/>
                <w:lang w:val="vi-VN"/>
              </w:rPr>
            </w:pPr>
          </w:p>
        </w:tc>
        <w:tc>
          <w:tcPr>
            <w:tcW w:w="662" w:type="dxa"/>
            <w:vAlign w:val="center"/>
          </w:tcPr>
          <w:p w14:paraId="3E79858E" w14:textId="230F88CE" w:rsidR="002D7F92" w:rsidRPr="00525A88" w:rsidRDefault="00DF3D44" w:rsidP="006403E3">
            <w:pPr>
              <w:spacing w:line="276" w:lineRule="auto"/>
              <w:jc w:val="center"/>
              <w:rPr>
                <w:sz w:val="16"/>
                <w:szCs w:val="16"/>
              </w:rPr>
            </w:pPr>
            <w:r w:rsidRPr="00525A88">
              <w:rPr>
                <w:sz w:val="16"/>
                <w:szCs w:val="16"/>
              </w:rPr>
              <w:t>MSLE</w:t>
            </w:r>
          </w:p>
        </w:tc>
        <w:tc>
          <w:tcPr>
            <w:tcW w:w="588" w:type="dxa"/>
            <w:vAlign w:val="center"/>
          </w:tcPr>
          <w:p w14:paraId="57057D97" w14:textId="52BF37EB" w:rsidR="002D7F92" w:rsidRPr="002D015D" w:rsidRDefault="002D015D" w:rsidP="006403E3">
            <w:pPr>
              <w:spacing w:line="276" w:lineRule="auto"/>
              <w:jc w:val="center"/>
              <w:rPr>
                <w:sz w:val="16"/>
                <w:szCs w:val="16"/>
              </w:rPr>
            </w:pPr>
            <w:r>
              <w:rPr>
                <w:sz w:val="16"/>
                <w:szCs w:val="16"/>
              </w:rPr>
              <w:t>0.001</w:t>
            </w:r>
          </w:p>
        </w:tc>
        <w:tc>
          <w:tcPr>
            <w:tcW w:w="590" w:type="dxa"/>
            <w:vAlign w:val="center"/>
          </w:tcPr>
          <w:p w14:paraId="08AFDE01" w14:textId="5450F356" w:rsidR="002D7F92" w:rsidRPr="00CB32F1" w:rsidRDefault="007636B4" w:rsidP="006403E3">
            <w:pPr>
              <w:spacing w:line="276" w:lineRule="auto"/>
              <w:jc w:val="center"/>
              <w:rPr>
                <w:sz w:val="16"/>
                <w:szCs w:val="16"/>
              </w:rPr>
            </w:pPr>
            <w:r>
              <w:rPr>
                <w:sz w:val="16"/>
                <w:szCs w:val="16"/>
              </w:rPr>
              <w:t>4e-4</w:t>
            </w:r>
          </w:p>
        </w:tc>
        <w:tc>
          <w:tcPr>
            <w:tcW w:w="594" w:type="dxa"/>
            <w:vAlign w:val="center"/>
          </w:tcPr>
          <w:p w14:paraId="5DE47F2A" w14:textId="1668853F" w:rsidR="002D7F92" w:rsidRPr="00B836A9" w:rsidRDefault="007636B4" w:rsidP="006403E3">
            <w:pPr>
              <w:spacing w:line="276" w:lineRule="auto"/>
              <w:jc w:val="center"/>
              <w:rPr>
                <w:sz w:val="16"/>
                <w:szCs w:val="16"/>
              </w:rPr>
            </w:pPr>
            <w:r>
              <w:rPr>
                <w:sz w:val="16"/>
                <w:szCs w:val="16"/>
              </w:rPr>
              <w:t>6e-4</w:t>
            </w:r>
          </w:p>
        </w:tc>
        <w:tc>
          <w:tcPr>
            <w:tcW w:w="588" w:type="dxa"/>
            <w:vAlign w:val="center"/>
          </w:tcPr>
          <w:p w14:paraId="21EF4DF2" w14:textId="56C92C90" w:rsidR="002D7F92" w:rsidRPr="00501322" w:rsidRDefault="00501322" w:rsidP="006403E3">
            <w:pPr>
              <w:spacing w:line="276" w:lineRule="auto"/>
              <w:jc w:val="center"/>
              <w:rPr>
                <w:sz w:val="16"/>
                <w:szCs w:val="16"/>
              </w:rPr>
            </w:pPr>
            <w:r>
              <w:rPr>
                <w:sz w:val="16"/>
                <w:szCs w:val="16"/>
              </w:rPr>
              <w:t>4e</w:t>
            </w:r>
            <w:r w:rsidR="00873646">
              <w:rPr>
                <w:sz w:val="16"/>
                <w:szCs w:val="16"/>
              </w:rPr>
              <w:t>-</w:t>
            </w:r>
            <w:r w:rsidR="007636B4">
              <w:rPr>
                <w:sz w:val="16"/>
                <w:szCs w:val="16"/>
              </w:rPr>
              <w:t>4</w:t>
            </w:r>
          </w:p>
        </w:tc>
        <w:tc>
          <w:tcPr>
            <w:tcW w:w="589" w:type="dxa"/>
            <w:vAlign w:val="center"/>
          </w:tcPr>
          <w:p w14:paraId="748DEEAA" w14:textId="7C78BEE7" w:rsidR="002D7F92" w:rsidRPr="00407D15" w:rsidRDefault="00407D15" w:rsidP="006403E3">
            <w:pPr>
              <w:spacing w:line="276" w:lineRule="auto"/>
              <w:jc w:val="center"/>
              <w:rPr>
                <w:sz w:val="16"/>
                <w:szCs w:val="16"/>
              </w:rPr>
            </w:pPr>
            <w:r>
              <w:rPr>
                <w:sz w:val="16"/>
                <w:szCs w:val="16"/>
              </w:rPr>
              <w:t>0.001</w:t>
            </w:r>
          </w:p>
        </w:tc>
        <w:tc>
          <w:tcPr>
            <w:tcW w:w="590" w:type="dxa"/>
            <w:vAlign w:val="center"/>
          </w:tcPr>
          <w:p w14:paraId="0409E0FA" w14:textId="5DE89AA1" w:rsidR="002D7F92" w:rsidRPr="000A24E6" w:rsidRDefault="000A24E6" w:rsidP="006403E3">
            <w:pPr>
              <w:spacing w:line="276" w:lineRule="auto"/>
              <w:jc w:val="center"/>
              <w:rPr>
                <w:sz w:val="16"/>
                <w:szCs w:val="16"/>
              </w:rPr>
            </w:pPr>
            <w:r>
              <w:rPr>
                <w:sz w:val="16"/>
                <w:szCs w:val="16"/>
              </w:rPr>
              <w:t>6e-4</w:t>
            </w:r>
          </w:p>
        </w:tc>
      </w:tr>
      <w:tr w:rsidR="00D03B9B" w:rsidRPr="00525A88" w14:paraId="19297D4C" w14:textId="77777777" w:rsidTr="00ED4C54">
        <w:trPr>
          <w:trHeight w:val="212"/>
        </w:trPr>
        <w:tc>
          <w:tcPr>
            <w:tcW w:w="822" w:type="dxa"/>
            <w:vMerge w:val="restart"/>
            <w:vAlign w:val="center"/>
          </w:tcPr>
          <w:p w14:paraId="6F7FA973" w14:textId="3D73171A" w:rsidR="0020222D" w:rsidRPr="00525A88" w:rsidRDefault="00F86AEB" w:rsidP="006403E3">
            <w:pPr>
              <w:spacing w:line="276" w:lineRule="auto"/>
              <w:jc w:val="center"/>
              <w:rPr>
                <w:sz w:val="16"/>
                <w:szCs w:val="16"/>
              </w:rPr>
            </w:pPr>
            <w:r w:rsidRPr="00525A88">
              <w:rPr>
                <w:sz w:val="16"/>
                <w:szCs w:val="16"/>
              </w:rPr>
              <w:t>LSTM</w:t>
            </w:r>
          </w:p>
        </w:tc>
        <w:tc>
          <w:tcPr>
            <w:tcW w:w="662" w:type="dxa"/>
            <w:vAlign w:val="center"/>
          </w:tcPr>
          <w:p w14:paraId="0F948975" w14:textId="51EBB72E" w:rsidR="0020222D" w:rsidRPr="00525A88" w:rsidRDefault="00DF3D44" w:rsidP="006403E3">
            <w:pPr>
              <w:spacing w:line="276" w:lineRule="auto"/>
              <w:jc w:val="center"/>
              <w:rPr>
                <w:sz w:val="16"/>
                <w:szCs w:val="16"/>
              </w:rPr>
            </w:pPr>
            <w:r w:rsidRPr="00525A88">
              <w:rPr>
                <w:sz w:val="16"/>
                <w:szCs w:val="16"/>
              </w:rPr>
              <w:t>MAPE</w:t>
            </w:r>
          </w:p>
        </w:tc>
        <w:tc>
          <w:tcPr>
            <w:tcW w:w="588" w:type="dxa"/>
            <w:vAlign w:val="center"/>
          </w:tcPr>
          <w:p w14:paraId="5069F78A" w14:textId="77777777" w:rsidR="0020222D" w:rsidRPr="00525A88" w:rsidRDefault="0020222D" w:rsidP="006403E3">
            <w:pPr>
              <w:spacing w:line="276" w:lineRule="auto"/>
              <w:jc w:val="center"/>
              <w:rPr>
                <w:sz w:val="16"/>
                <w:szCs w:val="16"/>
                <w:lang w:val="vi-VN"/>
              </w:rPr>
            </w:pPr>
          </w:p>
        </w:tc>
        <w:tc>
          <w:tcPr>
            <w:tcW w:w="590" w:type="dxa"/>
            <w:vAlign w:val="center"/>
          </w:tcPr>
          <w:p w14:paraId="0C4A3F27" w14:textId="77777777" w:rsidR="0020222D" w:rsidRPr="00525A88" w:rsidRDefault="0020222D" w:rsidP="006403E3">
            <w:pPr>
              <w:spacing w:line="276" w:lineRule="auto"/>
              <w:jc w:val="center"/>
              <w:rPr>
                <w:sz w:val="16"/>
                <w:szCs w:val="16"/>
                <w:lang w:val="vi-VN"/>
              </w:rPr>
            </w:pPr>
          </w:p>
        </w:tc>
        <w:tc>
          <w:tcPr>
            <w:tcW w:w="594" w:type="dxa"/>
            <w:vAlign w:val="center"/>
          </w:tcPr>
          <w:p w14:paraId="176582BA" w14:textId="77777777" w:rsidR="0020222D" w:rsidRPr="00525A88" w:rsidRDefault="0020222D" w:rsidP="006403E3">
            <w:pPr>
              <w:spacing w:line="276" w:lineRule="auto"/>
              <w:jc w:val="center"/>
              <w:rPr>
                <w:sz w:val="16"/>
                <w:szCs w:val="16"/>
                <w:lang w:val="vi-VN"/>
              </w:rPr>
            </w:pPr>
          </w:p>
        </w:tc>
        <w:tc>
          <w:tcPr>
            <w:tcW w:w="588" w:type="dxa"/>
            <w:vAlign w:val="center"/>
          </w:tcPr>
          <w:p w14:paraId="2C54DEF5" w14:textId="77777777" w:rsidR="0020222D" w:rsidRPr="00525A88" w:rsidRDefault="0020222D" w:rsidP="006403E3">
            <w:pPr>
              <w:spacing w:line="276" w:lineRule="auto"/>
              <w:jc w:val="center"/>
              <w:rPr>
                <w:sz w:val="16"/>
                <w:szCs w:val="16"/>
                <w:lang w:val="vi-VN"/>
              </w:rPr>
            </w:pPr>
          </w:p>
        </w:tc>
        <w:tc>
          <w:tcPr>
            <w:tcW w:w="589" w:type="dxa"/>
            <w:vAlign w:val="center"/>
          </w:tcPr>
          <w:p w14:paraId="4EFA181F" w14:textId="77777777" w:rsidR="0020222D" w:rsidRPr="00525A88" w:rsidRDefault="0020222D" w:rsidP="006403E3">
            <w:pPr>
              <w:spacing w:line="276" w:lineRule="auto"/>
              <w:jc w:val="center"/>
              <w:rPr>
                <w:sz w:val="16"/>
                <w:szCs w:val="16"/>
                <w:lang w:val="vi-VN"/>
              </w:rPr>
            </w:pPr>
          </w:p>
        </w:tc>
        <w:tc>
          <w:tcPr>
            <w:tcW w:w="590" w:type="dxa"/>
            <w:vAlign w:val="center"/>
          </w:tcPr>
          <w:p w14:paraId="6B7C4329" w14:textId="77777777" w:rsidR="0020222D" w:rsidRPr="00525A88" w:rsidRDefault="0020222D" w:rsidP="006403E3">
            <w:pPr>
              <w:spacing w:line="276" w:lineRule="auto"/>
              <w:jc w:val="center"/>
              <w:rPr>
                <w:sz w:val="16"/>
                <w:szCs w:val="16"/>
                <w:lang w:val="vi-VN"/>
              </w:rPr>
            </w:pPr>
          </w:p>
        </w:tc>
      </w:tr>
      <w:tr w:rsidR="00D03B9B" w:rsidRPr="00525A88" w14:paraId="7940EB1C" w14:textId="77777777" w:rsidTr="00ED4C54">
        <w:trPr>
          <w:trHeight w:val="212"/>
        </w:trPr>
        <w:tc>
          <w:tcPr>
            <w:tcW w:w="822" w:type="dxa"/>
            <w:vMerge/>
            <w:vAlign w:val="center"/>
          </w:tcPr>
          <w:p w14:paraId="67FB7249" w14:textId="77777777" w:rsidR="0020222D" w:rsidRPr="00525A88" w:rsidRDefault="0020222D" w:rsidP="006403E3">
            <w:pPr>
              <w:spacing w:line="276" w:lineRule="auto"/>
              <w:jc w:val="center"/>
              <w:rPr>
                <w:sz w:val="16"/>
                <w:szCs w:val="16"/>
                <w:lang w:val="vi-VN"/>
              </w:rPr>
            </w:pPr>
          </w:p>
        </w:tc>
        <w:tc>
          <w:tcPr>
            <w:tcW w:w="662" w:type="dxa"/>
            <w:vAlign w:val="center"/>
          </w:tcPr>
          <w:p w14:paraId="345C48AA" w14:textId="5ADF4F6D" w:rsidR="0020222D" w:rsidRPr="00525A88" w:rsidRDefault="00DF3D44" w:rsidP="006403E3">
            <w:pPr>
              <w:spacing w:line="276" w:lineRule="auto"/>
              <w:jc w:val="center"/>
              <w:rPr>
                <w:sz w:val="16"/>
                <w:szCs w:val="16"/>
              </w:rPr>
            </w:pPr>
            <w:r w:rsidRPr="00525A88">
              <w:rPr>
                <w:sz w:val="16"/>
                <w:szCs w:val="16"/>
              </w:rPr>
              <w:t>RMSE</w:t>
            </w:r>
          </w:p>
        </w:tc>
        <w:tc>
          <w:tcPr>
            <w:tcW w:w="588" w:type="dxa"/>
            <w:vAlign w:val="center"/>
          </w:tcPr>
          <w:p w14:paraId="535C7C0C" w14:textId="77777777" w:rsidR="0020222D" w:rsidRPr="00525A88" w:rsidRDefault="0020222D" w:rsidP="006403E3">
            <w:pPr>
              <w:spacing w:line="276" w:lineRule="auto"/>
              <w:jc w:val="center"/>
              <w:rPr>
                <w:sz w:val="16"/>
                <w:szCs w:val="16"/>
                <w:lang w:val="vi-VN"/>
              </w:rPr>
            </w:pPr>
          </w:p>
        </w:tc>
        <w:tc>
          <w:tcPr>
            <w:tcW w:w="590" w:type="dxa"/>
            <w:vAlign w:val="center"/>
          </w:tcPr>
          <w:p w14:paraId="1E0FAD7B" w14:textId="77777777" w:rsidR="0020222D" w:rsidRPr="00525A88" w:rsidRDefault="0020222D" w:rsidP="006403E3">
            <w:pPr>
              <w:spacing w:line="276" w:lineRule="auto"/>
              <w:jc w:val="center"/>
              <w:rPr>
                <w:sz w:val="16"/>
                <w:szCs w:val="16"/>
                <w:lang w:val="vi-VN"/>
              </w:rPr>
            </w:pPr>
          </w:p>
        </w:tc>
        <w:tc>
          <w:tcPr>
            <w:tcW w:w="594" w:type="dxa"/>
            <w:vAlign w:val="center"/>
          </w:tcPr>
          <w:p w14:paraId="5A7F0858" w14:textId="77777777" w:rsidR="0020222D" w:rsidRPr="00525A88" w:rsidRDefault="0020222D" w:rsidP="006403E3">
            <w:pPr>
              <w:spacing w:line="276" w:lineRule="auto"/>
              <w:jc w:val="center"/>
              <w:rPr>
                <w:sz w:val="16"/>
                <w:szCs w:val="16"/>
                <w:lang w:val="vi-VN"/>
              </w:rPr>
            </w:pPr>
          </w:p>
        </w:tc>
        <w:tc>
          <w:tcPr>
            <w:tcW w:w="588" w:type="dxa"/>
            <w:vAlign w:val="center"/>
          </w:tcPr>
          <w:p w14:paraId="56700ECE" w14:textId="77777777" w:rsidR="0020222D" w:rsidRPr="00525A88" w:rsidRDefault="0020222D" w:rsidP="006403E3">
            <w:pPr>
              <w:spacing w:line="276" w:lineRule="auto"/>
              <w:jc w:val="center"/>
              <w:rPr>
                <w:sz w:val="16"/>
                <w:szCs w:val="16"/>
                <w:lang w:val="vi-VN"/>
              </w:rPr>
            </w:pPr>
          </w:p>
        </w:tc>
        <w:tc>
          <w:tcPr>
            <w:tcW w:w="589" w:type="dxa"/>
            <w:vAlign w:val="center"/>
          </w:tcPr>
          <w:p w14:paraId="23F4D1D3" w14:textId="77777777" w:rsidR="0020222D" w:rsidRPr="00525A88" w:rsidRDefault="0020222D" w:rsidP="006403E3">
            <w:pPr>
              <w:spacing w:line="276" w:lineRule="auto"/>
              <w:jc w:val="center"/>
              <w:rPr>
                <w:sz w:val="16"/>
                <w:szCs w:val="16"/>
                <w:lang w:val="vi-VN"/>
              </w:rPr>
            </w:pPr>
          </w:p>
        </w:tc>
        <w:tc>
          <w:tcPr>
            <w:tcW w:w="590" w:type="dxa"/>
            <w:vAlign w:val="center"/>
          </w:tcPr>
          <w:p w14:paraId="02224F18" w14:textId="77777777" w:rsidR="0020222D" w:rsidRPr="00525A88" w:rsidRDefault="0020222D" w:rsidP="006403E3">
            <w:pPr>
              <w:spacing w:line="276" w:lineRule="auto"/>
              <w:jc w:val="center"/>
              <w:rPr>
                <w:sz w:val="16"/>
                <w:szCs w:val="16"/>
                <w:lang w:val="vi-VN"/>
              </w:rPr>
            </w:pPr>
          </w:p>
        </w:tc>
      </w:tr>
      <w:tr w:rsidR="00D03B9B" w:rsidRPr="00525A88" w14:paraId="354ADC4C" w14:textId="77777777" w:rsidTr="00ED4C54">
        <w:trPr>
          <w:trHeight w:val="212"/>
        </w:trPr>
        <w:tc>
          <w:tcPr>
            <w:tcW w:w="822" w:type="dxa"/>
            <w:vMerge/>
            <w:vAlign w:val="center"/>
          </w:tcPr>
          <w:p w14:paraId="3DC89D12" w14:textId="77777777" w:rsidR="0020222D" w:rsidRPr="00525A88" w:rsidRDefault="0020222D" w:rsidP="006403E3">
            <w:pPr>
              <w:spacing w:line="276" w:lineRule="auto"/>
              <w:jc w:val="center"/>
              <w:rPr>
                <w:sz w:val="16"/>
                <w:szCs w:val="16"/>
                <w:lang w:val="vi-VN"/>
              </w:rPr>
            </w:pPr>
          </w:p>
        </w:tc>
        <w:tc>
          <w:tcPr>
            <w:tcW w:w="662" w:type="dxa"/>
            <w:vAlign w:val="center"/>
          </w:tcPr>
          <w:p w14:paraId="543E984D" w14:textId="43F70222" w:rsidR="0020222D" w:rsidRPr="00525A88" w:rsidRDefault="00DF3D44" w:rsidP="006403E3">
            <w:pPr>
              <w:spacing w:line="276" w:lineRule="auto"/>
              <w:jc w:val="center"/>
              <w:rPr>
                <w:sz w:val="16"/>
                <w:szCs w:val="16"/>
              </w:rPr>
            </w:pPr>
            <w:r w:rsidRPr="00525A88">
              <w:rPr>
                <w:sz w:val="16"/>
                <w:szCs w:val="16"/>
              </w:rPr>
              <w:t>MSLE</w:t>
            </w:r>
          </w:p>
        </w:tc>
        <w:tc>
          <w:tcPr>
            <w:tcW w:w="588" w:type="dxa"/>
            <w:vAlign w:val="center"/>
          </w:tcPr>
          <w:p w14:paraId="006596DF" w14:textId="77777777" w:rsidR="0020222D" w:rsidRPr="00525A88" w:rsidRDefault="0020222D" w:rsidP="006403E3">
            <w:pPr>
              <w:spacing w:line="276" w:lineRule="auto"/>
              <w:jc w:val="center"/>
              <w:rPr>
                <w:sz w:val="16"/>
                <w:szCs w:val="16"/>
                <w:lang w:val="vi-VN"/>
              </w:rPr>
            </w:pPr>
          </w:p>
        </w:tc>
        <w:tc>
          <w:tcPr>
            <w:tcW w:w="590" w:type="dxa"/>
            <w:vAlign w:val="center"/>
          </w:tcPr>
          <w:p w14:paraId="545994C5" w14:textId="77777777" w:rsidR="0020222D" w:rsidRPr="00525A88" w:rsidRDefault="0020222D" w:rsidP="006403E3">
            <w:pPr>
              <w:spacing w:line="276" w:lineRule="auto"/>
              <w:jc w:val="center"/>
              <w:rPr>
                <w:sz w:val="16"/>
                <w:szCs w:val="16"/>
                <w:lang w:val="vi-VN"/>
              </w:rPr>
            </w:pPr>
          </w:p>
        </w:tc>
        <w:tc>
          <w:tcPr>
            <w:tcW w:w="594" w:type="dxa"/>
            <w:vAlign w:val="center"/>
          </w:tcPr>
          <w:p w14:paraId="0BAD2668" w14:textId="77777777" w:rsidR="0020222D" w:rsidRPr="00525A88" w:rsidRDefault="0020222D" w:rsidP="006403E3">
            <w:pPr>
              <w:spacing w:line="276" w:lineRule="auto"/>
              <w:jc w:val="center"/>
              <w:rPr>
                <w:sz w:val="16"/>
                <w:szCs w:val="16"/>
                <w:lang w:val="vi-VN"/>
              </w:rPr>
            </w:pPr>
          </w:p>
        </w:tc>
        <w:tc>
          <w:tcPr>
            <w:tcW w:w="588" w:type="dxa"/>
            <w:vAlign w:val="center"/>
          </w:tcPr>
          <w:p w14:paraId="0CA727AB" w14:textId="77777777" w:rsidR="0020222D" w:rsidRPr="00525A88" w:rsidRDefault="0020222D" w:rsidP="006403E3">
            <w:pPr>
              <w:spacing w:line="276" w:lineRule="auto"/>
              <w:jc w:val="center"/>
              <w:rPr>
                <w:sz w:val="16"/>
                <w:szCs w:val="16"/>
                <w:lang w:val="vi-VN"/>
              </w:rPr>
            </w:pPr>
          </w:p>
        </w:tc>
        <w:tc>
          <w:tcPr>
            <w:tcW w:w="589" w:type="dxa"/>
            <w:vAlign w:val="center"/>
          </w:tcPr>
          <w:p w14:paraId="03A99454" w14:textId="77777777" w:rsidR="0020222D" w:rsidRPr="00525A88" w:rsidRDefault="0020222D" w:rsidP="006403E3">
            <w:pPr>
              <w:spacing w:line="276" w:lineRule="auto"/>
              <w:jc w:val="center"/>
              <w:rPr>
                <w:sz w:val="16"/>
                <w:szCs w:val="16"/>
                <w:lang w:val="vi-VN"/>
              </w:rPr>
            </w:pPr>
          </w:p>
        </w:tc>
        <w:tc>
          <w:tcPr>
            <w:tcW w:w="590" w:type="dxa"/>
            <w:vAlign w:val="center"/>
          </w:tcPr>
          <w:p w14:paraId="1BAC1FC0" w14:textId="77777777" w:rsidR="0020222D" w:rsidRPr="00525A88" w:rsidRDefault="0020222D" w:rsidP="006403E3">
            <w:pPr>
              <w:spacing w:line="276" w:lineRule="auto"/>
              <w:jc w:val="center"/>
              <w:rPr>
                <w:sz w:val="16"/>
                <w:szCs w:val="16"/>
                <w:lang w:val="vi-VN"/>
              </w:rPr>
            </w:pPr>
          </w:p>
        </w:tc>
      </w:tr>
      <w:tr w:rsidR="00D03B9B" w:rsidRPr="00525A88" w14:paraId="293190D0" w14:textId="77777777" w:rsidTr="00ED4C54">
        <w:trPr>
          <w:trHeight w:val="212"/>
        </w:trPr>
        <w:tc>
          <w:tcPr>
            <w:tcW w:w="822" w:type="dxa"/>
            <w:vMerge w:val="restart"/>
            <w:vAlign w:val="center"/>
          </w:tcPr>
          <w:p w14:paraId="5B5E020D" w14:textId="4781781D" w:rsidR="00F0204C" w:rsidRPr="00525A88" w:rsidRDefault="00F86AEB" w:rsidP="006403E3">
            <w:pPr>
              <w:spacing w:line="276" w:lineRule="auto"/>
              <w:jc w:val="center"/>
              <w:rPr>
                <w:sz w:val="16"/>
                <w:szCs w:val="16"/>
              </w:rPr>
            </w:pPr>
            <w:r w:rsidRPr="00525A88">
              <w:rPr>
                <w:sz w:val="16"/>
                <w:szCs w:val="16"/>
              </w:rPr>
              <w:t>RNN</w:t>
            </w:r>
          </w:p>
        </w:tc>
        <w:tc>
          <w:tcPr>
            <w:tcW w:w="662" w:type="dxa"/>
            <w:vAlign w:val="center"/>
          </w:tcPr>
          <w:p w14:paraId="40819074" w14:textId="4C053967" w:rsidR="00F0204C" w:rsidRPr="00525A88" w:rsidRDefault="00DF3D44" w:rsidP="006403E3">
            <w:pPr>
              <w:spacing w:line="276" w:lineRule="auto"/>
              <w:jc w:val="center"/>
              <w:rPr>
                <w:sz w:val="16"/>
                <w:szCs w:val="16"/>
              </w:rPr>
            </w:pPr>
            <w:r w:rsidRPr="00525A88">
              <w:rPr>
                <w:sz w:val="16"/>
                <w:szCs w:val="16"/>
              </w:rPr>
              <w:t>MAPE</w:t>
            </w:r>
          </w:p>
        </w:tc>
        <w:tc>
          <w:tcPr>
            <w:tcW w:w="588" w:type="dxa"/>
            <w:vAlign w:val="center"/>
          </w:tcPr>
          <w:p w14:paraId="458F82EA" w14:textId="77777777" w:rsidR="00F0204C" w:rsidRPr="00525A88" w:rsidRDefault="00F0204C" w:rsidP="006403E3">
            <w:pPr>
              <w:spacing w:line="276" w:lineRule="auto"/>
              <w:jc w:val="center"/>
              <w:rPr>
                <w:sz w:val="16"/>
                <w:szCs w:val="16"/>
                <w:lang w:val="vi-VN"/>
              </w:rPr>
            </w:pPr>
          </w:p>
        </w:tc>
        <w:tc>
          <w:tcPr>
            <w:tcW w:w="590" w:type="dxa"/>
            <w:vAlign w:val="center"/>
          </w:tcPr>
          <w:p w14:paraId="2D9E1D81" w14:textId="77777777" w:rsidR="00F0204C" w:rsidRPr="00525A88" w:rsidRDefault="00F0204C" w:rsidP="006403E3">
            <w:pPr>
              <w:spacing w:line="276" w:lineRule="auto"/>
              <w:jc w:val="center"/>
              <w:rPr>
                <w:sz w:val="16"/>
                <w:szCs w:val="16"/>
                <w:lang w:val="vi-VN"/>
              </w:rPr>
            </w:pPr>
          </w:p>
        </w:tc>
        <w:tc>
          <w:tcPr>
            <w:tcW w:w="594" w:type="dxa"/>
            <w:vAlign w:val="center"/>
          </w:tcPr>
          <w:p w14:paraId="25DEB72E" w14:textId="77777777" w:rsidR="00F0204C" w:rsidRPr="00525A88" w:rsidRDefault="00F0204C" w:rsidP="006403E3">
            <w:pPr>
              <w:spacing w:line="276" w:lineRule="auto"/>
              <w:jc w:val="center"/>
              <w:rPr>
                <w:sz w:val="16"/>
                <w:szCs w:val="16"/>
                <w:lang w:val="vi-VN"/>
              </w:rPr>
            </w:pPr>
          </w:p>
        </w:tc>
        <w:tc>
          <w:tcPr>
            <w:tcW w:w="588" w:type="dxa"/>
            <w:vAlign w:val="center"/>
          </w:tcPr>
          <w:p w14:paraId="6C2626F7" w14:textId="77777777" w:rsidR="00F0204C" w:rsidRPr="00525A88" w:rsidRDefault="00F0204C" w:rsidP="006403E3">
            <w:pPr>
              <w:spacing w:line="276" w:lineRule="auto"/>
              <w:jc w:val="center"/>
              <w:rPr>
                <w:sz w:val="16"/>
                <w:szCs w:val="16"/>
                <w:lang w:val="vi-VN"/>
              </w:rPr>
            </w:pPr>
          </w:p>
        </w:tc>
        <w:tc>
          <w:tcPr>
            <w:tcW w:w="589" w:type="dxa"/>
            <w:vAlign w:val="center"/>
          </w:tcPr>
          <w:p w14:paraId="0EB1C7F8" w14:textId="77777777" w:rsidR="00F0204C" w:rsidRPr="00525A88" w:rsidRDefault="00F0204C" w:rsidP="006403E3">
            <w:pPr>
              <w:spacing w:line="276" w:lineRule="auto"/>
              <w:jc w:val="center"/>
              <w:rPr>
                <w:sz w:val="16"/>
                <w:szCs w:val="16"/>
                <w:lang w:val="vi-VN"/>
              </w:rPr>
            </w:pPr>
          </w:p>
        </w:tc>
        <w:tc>
          <w:tcPr>
            <w:tcW w:w="590" w:type="dxa"/>
            <w:vAlign w:val="center"/>
          </w:tcPr>
          <w:p w14:paraId="555140D8" w14:textId="77777777" w:rsidR="00F0204C" w:rsidRPr="00525A88" w:rsidRDefault="00F0204C" w:rsidP="006403E3">
            <w:pPr>
              <w:spacing w:line="276" w:lineRule="auto"/>
              <w:jc w:val="center"/>
              <w:rPr>
                <w:sz w:val="16"/>
                <w:szCs w:val="16"/>
                <w:lang w:val="vi-VN"/>
              </w:rPr>
            </w:pPr>
          </w:p>
        </w:tc>
      </w:tr>
      <w:tr w:rsidR="00D03B9B" w:rsidRPr="00525A88" w14:paraId="70162FA6" w14:textId="77777777" w:rsidTr="00ED4C54">
        <w:trPr>
          <w:trHeight w:val="212"/>
        </w:trPr>
        <w:tc>
          <w:tcPr>
            <w:tcW w:w="822" w:type="dxa"/>
            <w:vMerge/>
            <w:vAlign w:val="center"/>
          </w:tcPr>
          <w:p w14:paraId="761C2AB5" w14:textId="77777777" w:rsidR="00F0204C" w:rsidRPr="00525A88" w:rsidRDefault="00F0204C" w:rsidP="006403E3">
            <w:pPr>
              <w:spacing w:line="276" w:lineRule="auto"/>
              <w:jc w:val="center"/>
              <w:rPr>
                <w:sz w:val="16"/>
                <w:szCs w:val="16"/>
                <w:lang w:val="vi-VN"/>
              </w:rPr>
            </w:pPr>
          </w:p>
        </w:tc>
        <w:tc>
          <w:tcPr>
            <w:tcW w:w="662" w:type="dxa"/>
            <w:vAlign w:val="center"/>
          </w:tcPr>
          <w:p w14:paraId="319F5140" w14:textId="7F781242" w:rsidR="00F0204C" w:rsidRPr="00525A88" w:rsidRDefault="00DF3D44" w:rsidP="006403E3">
            <w:pPr>
              <w:spacing w:line="276" w:lineRule="auto"/>
              <w:jc w:val="center"/>
              <w:rPr>
                <w:sz w:val="16"/>
                <w:szCs w:val="16"/>
              </w:rPr>
            </w:pPr>
            <w:r w:rsidRPr="00525A88">
              <w:rPr>
                <w:sz w:val="16"/>
                <w:szCs w:val="16"/>
              </w:rPr>
              <w:t>RMSE</w:t>
            </w:r>
          </w:p>
        </w:tc>
        <w:tc>
          <w:tcPr>
            <w:tcW w:w="588" w:type="dxa"/>
            <w:vAlign w:val="center"/>
          </w:tcPr>
          <w:p w14:paraId="47FCC284" w14:textId="77777777" w:rsidR="00F0204C" w:rsidRPr="00525A88" w:rsidRDefault="00F0204C" w:rsidP="006403E3">
            <w:pPr>
              <w:spacing w:line="276" w:lineRule="auto"/>
              <w:jc w:val="center"/>
              <w:rPr>
                <w:sz w:val="16"/>
                <w:szCs w:val="16"/>
                <w:lang w:val="vi-VN"/>
              </w:rPr>
            </w:pPr>
          </w:p>
        </w:tc>
        <w:tc>
          <w:tcPr>
            <w:tcW w:w="590" w:type="dxa"/>
            <w:vAlign w:val="center"/>
          </w:tcPr>
          <w:p w14:paraId="46BF199F" w14:textId="77777777" w:rsidR="00F0204C" w:rsidRPr="00525A88" w:rsidRDefault="00F0204C" w:rsidP="006403E3">
            <w:pPr>
              <w:spacing w:line="276" w:lineRule="auto"/>
              <w:jc w:val="center"/>
              <w:rPr>
                <w:sz w:val="16"/>
                <w:szCs w:val="16"/>
                <w:lang w:val="vi-VN"/>
              </w:rPr>
            </w:pPr>
          </w:p>
        </w:tc>
        <w:tc>
          <w:tcPr>
            <w:tcW w:w="594" w:type="dxa"/>
            <w:vAlign w:val="center"/>
          </w:tcPr>
          <w:p w14:paraId="2C46B02B" w14:textId="77777777" w:rsidR="00F0204C" w:rsidRPr="00525A88" w:rsidRDefault="00F0204C" w:rsidP="006403E3">
            <w:pPr>
              <w:spacing w:line="276" w:lineRule="auto"/>
              <w:jc w:val="center"/>
              <w:rPr>
                <w:sz w:val="16"/>
                <w:szCs w:val="16"/>
                <w:lang w:val="vi-VN"/>
              </w:rPr>
            </w:pPr>
          </w:p>
        </w:tc>
        <w:tc>
          <w:tcPr>
            <w:tcW w:w="588" w:type="dxa"/>
            <w:vAlign w:val="center"/>
          </w:tcPr>
          <w:p w14:paraId="2EE13F6F" w14:textId="77777777" w:rsidR="00F0204C" w:rsidRPr="00525A88" w:rsidRDefault="00F0204C" w:rsidP="006403E3">
            <w:pPr>
              <w:spacing w:line="276" w:lineRule="auto"/>
              <w:jc w:val="center"/>
              <w:rPr>
                <w:sz w:val="16"/>
                <w:szCs w:val="16"/>
                <w:lang w:val="vi-VN"/>
              </w:rPr>
            </w:pPr>
          </w:p>
        </w:tc>
        <w:tc>
          <w:tcPr>
            <w:tcW w:w="589" w:type="dxa"/>
            <w:vAlign w:val="center"/>
          </w:tcPr>
          <w:p w14:paraId="124B48B0" w14:textId="77777777" w:rsidR="00F0204C" w:rsidRPr="00525A88" w:rsidRDefault="00F0204C" w:rsidP="006403E3">
            <w:pPr>
              <w:spacing w:line="276" w:lineRule="auto"/>
              <w:jc w:val="center"/>
              <w:rPr>
                <w:sz w:val="16"/>
                <w:szCs w:val="16"/>
                <w:lang w:val="vi-VN"/>
              </w:rPr>
            </w:pPr>
          </w:p>
        </w:tc>
        <w:tc>
          <w:tcPr>
            <w:tcW w:w="590" w:type="dxa"/>
            <w:vAlign w:val="center"/>
          </w:tcPr>
          <w:p w14:paraId="6D3046BA" w14:textId="77777777" w:rsidR="00F0204C" w:rsidRPr="00525A88" w:rsidRDefault="00F0204C" w:rsidP="006403E3">
            <w:pPr>
              <w:spacing w:line="276" w:lineRule="auto"/>
              <w:jc w:val="center"/>
              <w:rPr>
                <w:sz w:val="16"/>
                <w:szCs w:val="16"/>
                <w:lang w:val="vi-VN"/>
              </w:rPr>
            </w:pPr>
          </w:p>
        </w:tc>
      </w:tr>
      <w:tr w:rsidR="00D03B9B" w:rsidRPr="00525A88" w14:paraId="216C7544" w14:textId="77777777" w:rsidTr="00ED4C54">
        <w:trPr>
          <w:trHeight w:val="212"/>
        </w:trPr>
        <w:tc>
          <w:tcPr>
            <w:tcW w:w="822" w:type="dxa"/>
            <w:vMerge/>
            <w:vAlign w:val="center"/>
          </w:tcPr>
          <w:p w14:paraId="6BC0A3CC" w14:textId="77777777" w:rsidR="00F0204C" w:rsidRPr="00525A88" w:rsidRDefault="00F0204C" w:rsidP="006403E3">
            <w:pPr>
              <w:spacing w:line="276" w:lineRule="auto"/>
              <w:jc w:val="center"/>
              <w:rPr>
                <w:sz w:val="16"/>
                <w:szCs w:val="16"/>
                <w:lang w:val="vi-VN"/>
              </w:rPr>
            </w:pPr>
          </w:p>
        </w:tc>
        <w:tc>
          <w:tcPr>
            <w:tcW w:w="662" w:type="dxa"/>
            <w:vAlign w:val="center"/>
          </w:tcPr>
          <w:p w14:paraId="5858AAD1" w14:textId="3C61791E" w:rsidR="00F0204C" w:rsidRPr="00525A88" w:rsidRDefault="00DF3D44" w:rsidP="006403E3">
            <w:pPr>
              <w:spacing w:line="276" w:lineRule="auto"/>
              <w:jc w:val="center"/>
              <w:rPr>
                <w:sz w:val="16"/>
                <w:szCs w:val="16"/>
              </w:rPr>
            </w:pPr>
            <w:r w:rsidRPr="00525A88">
              <w:rPr>
                <w:sz w:val="16"/>
                <w:szCs w:val="16"/>
              </w:rPr>
              <w:t>MSLE</w:t>
            </w:r>
          </w:p>
        </w:tc>
        <w:tc>
          <w:tcPr>
            <w:tcW w:w="588" w:type="dxa"/>
            <w:vAlign w:val="center"/>
          </w:tcPr>
          <w:p w14:paraId="5C9DE85E" w14:textId="77777777" w:rsidR="00F0204C" w:rsidRPr="00525A88" w:rsidRDefault="00F0204C" w:rsidP="006403E3">
            <w:pPr>
              <w:spacing w:line="276" w:lineRule="auto"/>
              <w:jc w:val="center"/>
              <w:rPr>
                <w:sz w:val="16"/>
                <w:szCs w:val="16"/>
                <w:lang w:val="vi-VN"/>
              </w:rPr>
            </w:pPr>
          </w:p>
        </w:tc>
        <w:tc>
          <w:tcPr>
            <w:tcW w:w="590" w:type="dxa"/>
            <w:vAlign w:val="center"/>
          </w:tcPr>
          <w:p w14:paraId="30E85330" w14:textId="77777777" w:rsidR="00F0204C" w:rsidRPr="00525A88" w:rsidRDefault="00F0204C" w:rsidP="006403E3">
            <w:pPr>
              <w:spacing w:line="276" w:lineRule="auto"/>
              <w:jc w:val="center"/>
              <w:rPr>
                <w:sz w:val="16"/>
                <w:szCs w:val="16"/>
                <w:lang w:val="vi-VN"/>
              </w:rPr>
            </w:pPr>
          </w:p>
        </w:tc>
        <w:tc>
          <w:tcPr>
            <w:tcW w:w="594" w:type="dxa"/>
            <w:vAlign w:val="center"/>
          </w:tcPr>
          <w:p w14:paraId="5BCC27A3" w14:textId="77777777" w:rsidR="00F0204C" w:rsidRPr="00525A88" w:rsidRDefault="00F0204C" w:rsidP="006403E3">
            <w:pPr>
              <w:spacing w:line="276" w:lineRule="auto"/>
              <w:jc w:val="center"/>
              <w:rPr>
                <w:sz w:val="16"/>
                <w:szCs w:val="16"/>
                <w:lang w:val="vi-VN"/>
              </w:rPr>
            </w:pPr>
          </w:p>
        </w:tc>
        <w:tc>
          <w:tcPr>
            <w:tcW w:w="588" w:type="dxa"/>
            <w:vAlign w:val="center"/>
          </w:tcPr>
          <w:p w14:paraId="421971D4" w14:textId="77777777" w:rsidR="00F0204C" w:rsidRPr="00525A88" w:rsidRDefault="00F0204C" w:rsidP="006403E3">
            <w:pPr>
              <w:spacing w:line="276" w:lineRule="auto"/>
              <w:jc w:val="center"/>
              <w:rPr>
                <w:sz w:val="16"/>
                <w:szCs w:val="16"/>
                <w:lang w:val="vi-VN"/>
              </w:rPr>
            </w:pPr>
          </w:p>
        </w:tc>
        <w:tc>
          <w:tcPr>
            <w:tcW w:w="589" w:type="dxa"/>
            <w:vAlign w:val="center"/>
          </w:tcPr>
          <w:p w14:paraId="6530B525" w14:textId="77777777" w:rsidR="00F0204C" w:rsidRPr="00525A88" w:rsidRDefault="00F0204C" w:rsidP="006403E3">
            <w:pPr>
              <w:spacing w:line="276" w:lineRule="auto"/>
              <w:jc w:val="center"/>
              <w:rPr>
                <w:sz w:val="16"/>
                <w:szCs w:val="16"/>
                <w:lang w:val="vi-VN"/>
              </w:rPr>
            </w:pPr>
          </w:p>
        </w:tc>
        <w:tc>
          <w:tcPr>
            <w:tcW w:w="590" w:type="dxa"/>
            <w:vAlign w:val="center"/>
          </w:tcPr>
          <w:p w14:paraId="18A23232" w14:textId="77777777" w:rsidR="00F0204C" w:rsidRPr="00525A88" w:rsidRDefault="00F0204C" w:rsidP="006403E3">
            <w:pPr>
              <w:spacing w:line="276" w:lineRule="auto"/>
              <w:jc w:val="center"/>
              <w:rPr>
                <w:sz w:val="16"/>
                <w:szCs w:val="16"/>
                <w:lang w:val="vi-VN"/>
              </w:rPr>
            </w:pPr>
          </w:p>
        </w:tc>
      </w:tr>
      <w:tr w:rsidR="00ED4C54" w:rsidRPr="00525A88" w14:paraId="14EF0121" w14:textId="77777777" w:rsidTr="00ED4C54">
        <w:trPr>
          <w:trHeight w:val="212"/>
        </w:trPr>
        <w:tc>
          <w:tcPr>
            <w:tcW w:w="822" w:type="dxa"/>
            <w:vMerge w:val="restart"/>
            <w:vAlign w:val="center"/>
          </w:tcPr>
          <w:p w14:paraId="7DEC243B" w14:textId="3F59203B" w:rsidR="00ED4C54" w:rsidRPr="00525A88" w:rsidRDefault="00ED4C54" w:rsidP="00ED4C54">
            <w:pPr>
              <w:spacing w:line="276" w:lineRule="auto"/>
              <w:jc w:val="center"/>
              <w:rPr>
                <w:sz w:val="16"/>
                <w:szCs w:val="16"/>
              </w:rPr>
            </w:pPr>
            <w:r w:rsidRPr="00525A88">
              <w:rPr>
                <w:sz w:val="16"/>
                <w:szCs w:val="16"/>
              </w:rPr>
              <w:t>GBT</w:t>
            </w:r>
          </w:p>
        </w:tc>
        <w:tc>
          <w:tcPr>
            <w:tcW w:w="662" w:type="dxa"/>
            <w:vAlign w:val="center"/>
          </w:tcPr>
          <w:p w14:paraId="6736D561" w14:textId="2E7FD637" w:rsidR="00ED4C54" w:rsidRPr="00525A88" w:rsidRDefault="00ED4C54" w:rsidP="00ED4C54">
            <w:pPr>
              <w:spacing w:line="276" w:lineRule="auto"/>
              <w:jc w:val="center"/>
              <w:rPr>
                <w:sz w:val="16"/>
                <w:szCs w:val="16"/>
              </w:rPr>
            </w:pPr>
            <w:r w:rsidRPr="00525A88">
              <w:rPr>
                <w:sz w:val="16"/>
                <w:szCs w:val="16"/>
              </w:rPr>
              <w:t>MAPE</w:t>
            </w:r>
          </w:p>
        </w:tc>
        <w:tc>
          <w:tcPr>
            <w:tcW w:w="588" w:type="dxa"/>
            <w:vAlign w:val="center"/>
          </w:tcPr>
          <w:p w14:paraId="3DA4E472" w14:textId="69F2576C" w:rsidR="00ED4C54" w:rsidRPr="00525A88" w:rsidRDefault="00ED4C54" w:rsidP="00ED4C54">
            <w:pPr>
              <w:spacing w:line="276" w:lineRule="auto"/>
              <w:jc w:val="center"/>
              <w:rPr>
                <w:sz w:val="16"/>
                <w:szCs w:val="16"/>
                <w:lang w:val="vi-VN"/>
              </w:rPr>
            </w:pPr>
            <w:r w:rsidRPr="00BF230A">
              <w:rPr>
                <w:sz w:val="16"/>
                <w:szCs w:val="16"/>
                <w:lang w:val="vi-VN"/>
              </w:rPr>
              <w:t>7.52</w:t>
            </w:r>
          </w:p>
        </w:tc>
        <w:tc>
          <w:tcPr>
            <w:tcW w:w="590" w:type="dxa"/>
            <w:vAlign w:val="center"/>
          </w:tcPr>
          <w:p w14:paraId="79DCCD11" w14:textId="0B9E1CA7" w:rsidR="00ED4C54" w:rsidRPr="00525A88" w:rsidRDefault="00ED4C54" w:rsidP="00ED4C54">
            <w:pPr>
              <w:spacing w:line="276" w:lineRule="auto"/>
              <w:jc w:val="center"/>
              <w:rPr>
                <w:sz w:val="16"/>
                <w:szCs w:val="16"/>
                <w:lang w:val="vi-VN"/>
              </w:rPr>
            </w:pPr>
            <w:r w:rsidRPr="0049295A">
              <w:rPr>
                <w:sz w:val="16"/>
                <w:szCs w:val="16"/>
                <w:lang w:val="vi-VN"/>
              </w:rPr>
              <w:t>3.34</w:t>
            </w:r>
          </w:p>
        </w:tc>
        <w:tc>
          <w:tcPr>
            <w:tcW w:w="594" w:type="dxa"/>
            <w:vAlign w:val="center"/>
          </w:tcPr>
          <w:p w14:paraId="26B3F558" w14:textId="38E9023D" w:rsidR="00ED4C54" w:rsidRPr="00525A88" w:rsidRDefault="00ED4C54" w:rsidP="00ED4C54">
            <w:pPr>
              <w:spacing w:line="276" w:lineRule="auto"/>
              <w:jc w:val="center"/>
              <w:rPr>
                <w:sz w:val="16"/>
                <w:szCs w:val="16"/>
                <w:lang w:val="vi-VN"/>
              </w:rPr>
            </w:pPr>
            <w:r w:rsidRPr="00486646">
              <w:rPr>
                <w:sz w:val="16"/>
                <w:szCs w:val="16"/>
                <w:lang w:val="vi-VN"/>
              </w:rPr>
              <w:t>40.59</w:t>
            </w:r>
          </w:p>
        </w:tc>
        <w:tc>
          <w:tcPr>
            <w:tcW w:w="588" w:type="dxa"/>
            <w:vAlign w:val="center"/>
          </w:tcPr>
          <w:p w14:paraId="60D807A9" w14:textId="6C5408B5" w:rsidR="00ED4C54" w:rsidRPr="00525A88" w:rsidRDefault="00ED4C54" w:rsidP="00ED4C54">
            <w:pPr>
              <w:spacing w:line="276" w:lineRule="auto"/>
              <w:jc w:val="center"/>
              <w:rPr>
                <w:sz w:val="16"/>
                <w:szCs w:val="16"/>
                <w:lang w:val="vi-VN"/>
              </w:rPr>
            </w:pPr>
            <w:r w:rsidRPr="00D03B9B">
              <w:rPr>
                <w:sz w:val="16"/>
                <w:szCs w:val="16"/>
                <w:lang w:val="vi-VN"/>
              </w:rPr>
              <w:t>2.77</w:t>
            </w:r>
          </w:p>
        </w:tc>
        <w:tc>
          <w:tcPr>
            <w:tcW w:w="589" w:type="dxa"/>
            <w:vAlign w:val="center"/>
          </w:tcPr>
          <w:p w14:paraId="5AAABE4D" w14:textId="1E6FE13A" w:rsidR="00ED4C54" w:rsidRPr="00525A88" w:rsidRDefault="002B7B2C" w:rsidP="00ED4C54">
            <w:pPr>
              <w:spacing w:line="276" w:lineRule="auto"/>
              <w:jc w:val="center"/>
              <w:rPr>
                <w:sz w:val="16"/>
                <w:szCs w:val="16"/>
                <w:lang w:val="vi-VN"/>
              </w:rPr>
            </w:pPr>
            <w:r w:rsidRPr="002B7B2C">
              <w:rPr>
                <w:sz w:val="16"/>
                <w:szCs w:val="16"/>
                <w:lang w:val="vi-VN"/>
              </w:rPr>
              <w:t>11.84</w:t>
            </w:r>
          </w:p>
        </w:tc>
        <w:tc>
          <w:tcPr>
            <w:tcW w:w="590" w:type="dxa"/>
            <w:vAlign w:val="center"/>
          </w:tcPr>
          <w:p w14:paraId="63537CFE" w14:textId="427CBCB4" w:rsidR="00ED4C54" w:rsidRPr="00525A88" w:rsidRDefault="00D153D0" w:rsidP="00ED4C54">
            <w:pPr>
              <w:spacing w:line="276" w:lineRule="auto"/>
              <w:jc w:val="center"/>
              <w:rPr>
                <w:sz w:val="16"/>
                <w:szCs w:val="16"/>
                <w:lang w:val="vi-VN"/>
              </w:rPr>
            </w:pPr>
            <w:r w:rsidRPr="00D153D0">
              <w:rPr>
                <w:sz w:val="16"/>
                <w:szCs w:val="16"/>
                <w:lang w:val="vi-VN"/>
              </w:rPr>
              <w:t>28.72</w:t>
            </w:r>
          </w:p>
        </w:tc>
      </w:tr>
      <w:tr w:rsidR="00ED4C54" w:rsidRPr="00525A88" w14:paraId="5A776A27" w14:textId="77777777" w:rsidTr="00ED4C54">
        <w:trPr>
          <w:trHeight w:val="212"/>
        </w:trPr>
        <w:tc>
          <w:tcPr>
            <w:tcW w:w="822" w:type="dxa"/>
            <w:vMerge/>
            <w:vAlign w:val="center"/>
          </w:tcPr>
          <w:p w14:paraId="7E2322B8" w14:textId="77777777" w:rsidR="00ED4C54" w:rsidRPr="00525A88" w:rsidRDefault="00ED4C54" w:rsidP="00ED4C54">
            <w:pPr>
              <w:spacing w:line="276" w:lineRule="auto"/>
              <w:jc w:val="center"/>
              <w:rPr>
                <w:sz w:val="16"/>
                <w:szCs w:val="16"/>
                <w:lang w:val="vi-VN"/>
              </w:rPr>
            </w:pPr>
          </w:p>
        </w:tc>
        <w:tc>
          <w:tcPr>
            <w:tcW w:w="662" w:type="dxa"/>
            <w:vAlign w:val="center"/>
          </w:tcPr>
          <w:p w14:paraId="24F7DFA3" w14:textId="7949BD64" w:rsidR="00ED4C54" w:rsidRPr="00525A88" w:rsidRDefault="00ED4C54" w:rsidP="00ED4C54">
            <w:pPr>
              <w:spacing w:line="276" w:lineRule="auto"/>
              <w:jc w:val="center"/>
              <w:rPr>
                <w:sz w:val="16"/>
                <w:szCs w:val="16"/>
              </w:rPr>
            </w:pPr>
            <w:r w:rsidRPr="00525A88">
              <w:rPr>
                <w:sz w:val="16"/>
                <w:szCs w:val="16"/>
              </w:rPr>
              <w:t>RMSE</w:t>
            </w:r>
          </w:p>
        </w:tc>
        <w:tc>
          <w:tcPr>
            <w:tcW w:w="588" w:type="dxa"/>
            <w:vAlign w:val="center"/>
          </w:tcPr>
          <w:p w14:paraId="544B2E2E" w14:textId="70F030A2" w:rsidR="00ED4C54" w:rsidRPr="00525A88" w:rsidRDefault="00ED4C54" w:rsidP="00ED4C54">
            <w:pPr>
              <w:spacing w:line="276" w:lineRule="auto"/>
              <w:jc w:val="center"/>
              <w:rPr>
                <w:sz w:val="16"/>
                <w:szCs w:val="16"/>
                <w:lang w:val="vi-VN"/>
              </w:rPr>
            </w:pPr>
            <w:r w:rsidRPr="007250AB">
              <w:rPr>
                <w:sz w:val="16"/>
                <w:szCs w:val="16"/>
                <w:lang w:val="vi-VN"/>
              </w:rPr>
              <w:t>7.38</w:t>
            </w:r>
          </w:p>
        </w:tc>
        <w:tc>
          <w:tcPr>
            <w:tcW w:w="590" w:type="dxa"/>
            <w:vAlign w:val="center"/>
          </w:tcPr>
          <w:p w14:paraId="63377CDD" w14:textId="3B0E93E3" w:rsidR="00ED4C54" w:rsidRPr="00525A88" w:rsidRDefault="00ED4C54" w:rsidP="00ED4C54">
            <w:pPr>
              <w:spacing w:line="276" w:lineRule="auto"/>
              <w:jc w:val="center"/>
              <w:rPr>
                <w:sz w:val="16"/>
                <w:szCs w:val="16"/>
                <w:lang w:val="vi-VN"/>
              </w:rPr>
            </w:pPr>
            <w:r w:rsidRPr="0049295A">
              <w:rPr>
                <w:sz w:val="16"/>
                <w:szCs w:val="16"/>
                <w:lang w:val="vi-VN"/>
              </w:rPr>
              <w:t>4.85</w:t>
            </w:r>
          </w:p>
        </w:tc>
        <w:tc>
          <w:tcPr>
            <w:tcW w:w="594" w:type="dxa"/>
            <w:vAlign w:val="center"/>
          </w:tcPr>
          <w:p w14:paraId="62BE288A" w14:textId="5FB5EF4F" w:rsidR="00ED4C54" w:rsidRPr="00525A88" w:rsidRDefault="00ED4C54" w:rsidP="00ED4C54">
            <w:pPr>
              <w:spacing w:line="276" w:lineRule="auto"/>
              <w:jc w:val="center"/>
              <w:rPr>
                <w:sz w:val="16"/>
                <w:szCs w:val="16"/>
                <w:lang w:val="vi-VN"/>
              </w:rPr>
            </w:pPr>
            <w:r w:rsidRPr="00486646">
              <w:rPr>
                <w:sz w:val="16"/>
                <w:szCs w:val="16"/>
                <w:lang w:val="vi-VN"/>
              </w:rPr>
              <w:t>13.5</w:t>
            </w:r>
          </w:p>
        </w:tc>
        <w:tc>
          <w:tcPr>
            <w:tcW w:w="588" w:type="dxa"/>
            <w:vAlign w:val="center"/>
          </w:tcPr>
          <w:p w14:paraId="34261272" w14:textId="77576F26" w:rsidR="00ED4C54" w:rsidRPr="00525A88" w:rsidRDefault="00ED4C54" w:rsidP="00ED4C54">
            <w:pPr>
              <w:spacing w:line="276" w:lineRule="auto"/>
              <w:jc w:val="center"/>
              <w:rPr>
                <w:sz w:val="16"/>
                <w:szCs w:val="16"/>
                <w:lang w:val="vi-VN"/>
              </w:rPr>
            </w:pPr>
            <w:r w:rsidRPr="004A4054">
              <w:rPr>
                <w:sz w:val="16"/>
                <w:szCs w:val="16"/>
                <w:lang w:val="vi-VN"/>
              </w:rPr>
              <w:t>1.67</w:t>
            </w:r>
          </w:p>
        </w:tc>
        <w:tc>
          <w:tcPr>
            <w:tcW w:w="589" w:type="dxa"/>
            <w:vAlign w:val="center"/>
          </w:tcPr>
          <w:p w14:paraId="339E70DD" w14:textId="0035F82C" w:rsidR="00ED4C54" w:rsidRPr="00525A88" w:rsidRDefault="00F57160" w:rsidP="00ED4C54">
            <w:pPr>
              <w:spacing w:line="276" w:lineRule="auto"/>
              <w:jc w:val="center"/>
              <w:rPr>
                <w:sz w:val="16"/>
                <w:szCs w:val="16"/>
                <w:lang w:val="vi-VN"/>
              </w:rPr>
            </w:pPr>
            <w:r w:rsidRPr="00F57160">
              <w:rPr>
                <w:sz w:val="16"/>
                <w:szCs w:val="16"/>
                <w:lang w:val="vi-VN"/>
              </w:rPr>
              <w:t>12.14</w:t>
            </w:r>
          </w:p>
        </w:tc>
        <w:tc>
          <w:tcPr>
            <w:tcW w:w="590" w:type="dxa"/>
            <w:vAlign w:val="center"/>
          </w:tcPr>
          <w:p w14:paraId="605C92C5" w14:textId="3B24F841" w:rsidR="00ED4C54" w:rsidRPr="00525A88" w:rsidRDefault="00A52D35" w:rsidP="00ED4C54">
            <w:pPr>
              <w:spacing w:line="276" w:lineRule="auto"/>
              <w:jc w:val="center"/>
              <w:rPr>
                <w:sz w:val="16"/>
                <w:szCs w:val="16"/>
                <w:lang w:val="vi-VN"/>
              </w:rPr>
            </w:pPr>
            <w:r w:rsidRPr="00A52D35">
              <w:rPr>
                <w:sz w:val="16"/>
                <w:szCs w:val="16"/>
                <w:lang w:val="vi-VN"/>
              </w:rPr>
              <w:t>30.9</w:t>
            </w:r>
          </w:p>
        </w:tc>
      </w:tr>
      <w:tr w:rsidR="00ED4C54" w:rsidRPr="00525A88" w14:paraId="77DDE7BE" w14:textId="77777777" w:rsidTr="00ED4C54">
        <w:trPr>
          <w:trHeight w:val="212"/>
        </w:trPr>
        <w:tc>
          <w:tcPr>
            <w:tcW w:w="822" w:type="dxa"/>
            <w:vMerge/>
            <w:vAlign w:val="center"/>
          </w:tcPr>
          <w:p w14:paraId="57F5AF5D" w14:textId="77777777" w:rsidR="00ED4C54" w:rsidRPr="00525A88" w:rsidRDefault="00ED4C54" w:rsidP="00ED4C54">
            <w:pPr>
              <w:spacing w:line="276" w:lineRule="auto"/>
              <w:jc w:val="center"/>
              <w:rPr>
                <w:sz w:val="16"/>
                <w:szCs w:val="16"/>
                <w:lang w:val="vi-VN"/>
              </w:rPr>
            </w:pPr>
          </w:p>
        </w:tc>
        <w:tc>
          <w:tcPr>
            <w:tcW w:w="662" w:type="dxa"/>
            <w:vAlign w:val="center"/>
          </w:tcPr>
          <w:p w14:paraId="07555EBA" w14:textId="1CF3AC20" w:rsidR="00ED4C54" w:rsidRPr="00525A88" w:rsidRDefault="00ED4C54" w:rsidP="00ED4C54">
            <w:pPr>
              <w:spacing w:line="276" w:lineRule="auto"/>
              <w:jc w:val="center"/>
              <w:rPr>
                <w:sz w:val="16"/>
                <w:szCs w:val="16"/>
              </w:rPr>
            </w:pPr>
            <w:r w:rsidRPr="00525A88">
              <w:rPr>
                <w:sz w:val="16"/>
                <w:szCs w:val="16"/>
              </w:rPr>
              <w:t>MSLE</w:t>
            </w:r>
          </w:p>
        </w:tc>
        <w:tc>
          <w:tcPr>
            <w:tcW w:w="588" w:type="dxa"/>
            <w:vAlign w:val="center"/>
          </w:tcPr>
          <w:p w14:paraId="711FB42C" w14:textId="4B6AE030" w:rsidR="00ED4C54" w:rsidRPr="00525A88" w:rsidRDefault="00ED4C54" w:rsidP="00ED4C54">
            <w:pPr>
              <w:spacing w:line="276" w:lineRule="auto"/>
              <w:jc w:val="center"/>
              <w:rPr>
                <w:sz w:val="16"/>
                <w:szCs w:val="16"/>
                <w:lang w:val="vi-VN"/>
              </w:rPr>
            </w:pPr>
            <w:r w:rsidRPr="007250AB">
              <w:rPr>
                <w:sz w:val="16"/>
                <w:szCs w:val="16"/>
                <w:lang w:val="vi-VN"/>
              </w:rPr>
              <w:t>0.01</w:t>
            </w:r>
          </w:p>
        </w:tc>
        <w:tc>
          <w:tcPr>
            <w:tcW w:w="590" w:type="dxa"/>
            <w:vAlign w:val="center"/>
          </w:tcPr>
          <w:p w14:paraId="684FFB6F" w14:textId="7281C9E9" w:rsidR="00ED4C54" w:rsidRPr="00525A88" w:rsidRDefault="00ED4C54" w:rsidP="00ED4C54">
            <w:pPr>
              <w:spacing w:line="276" w:lineRule="auto"/>
              <w:jc w:val="center"/>
              <w:rPr>
                <w:sz w:val="16"/>
                <w:szCs w:val="16"/>
                <w:lang w:val="vi-VN"/>
              </w:rPr>
            </w:pPr>
            <w:r w:rsidRPr="00B74E9C">
              <w:rPr>
                <w:sz w:val="16"/>
                <w:szCs w:val="16"/>
                <w:lang w:val="vi-VN"/>
              </w:rPr>
              <w:t>0.001</w:t>
            </w:r>
          </w:p>
        </w:tc>
        <w:tc>
          <w:tcPr>
            <w:tcW w:w="594" w:type="dxa"/>
            <w:vAlign w:val="center"/>
          </w:tcPr>
          <w:p w14:paraId="5F6DD07A" w14:textId="75445BA6" w:rsidR="00ED4C54" w:rsidRPr="00525A88" w:rsidRDefault="00ED4C54" w:rsidP="00ED4C54">
            <w:pPr>
              <w:spacing w:line="276" w:lineRule="auto"/>
              <w:jc w:val="center"/>
              <w:rPr>
                <w:sz w:val="16"/>
                <w:szCs w:val="16"/>
                <w:lang w:val="vi-VN"/>
              </w:rPr>
            </w:pPr>
            <w:r w:rsidRPr="00ED4C54">
              <w:rPr>
                <w:sz w:val="16"/>
                <w:szCs w:val="16"/>
                <w:lang w:val="vi-VN"/>
              </w:rPr>
              <w:t>0.128</w:t>
            </w:r>
          </w:p>
        </w:tc>
        <w:tc>
          <w:tcPr>
            <w:tcW w:w="588" w:type="dxa"/>
            <w:vAlign w:val="center"/>
          </w:tcPr>
          <w:p w14:paraId="12E3BB87" w14:textId="1EEBEABC" w:rsidR="00ED4C54" w:rsidRPr="00525A88" w:rsidRDefault="00ED4C54" w:rsidP="00ED4C54">
            <w:pPr>
              <w:spacing w:line="276" w:lineRule="auto"/>
              <w:jc w:val="center"/>
              <w:rPr>
                <w:sz w:val="16"/>
                <w:szCs w:val="16"/>
                <w:lang w:val="vi-VN"/>
              </w:rPr>
            </w:pPr>
            <w:r w:rsidRPr="00D03B9B">
              <w:rPr>
                <w:sz w:val="16"/>
                <w:szCs w:val="16"/>
                <w:lang w:val="vi-VN"/>
              </w:rPr>
              <w:t>0.001</w:t>
            </w:r>
          </w:p>
        </w:tc>
        <w:tc>
          <w:tcPr>
            <w:tcW w:w="589" w:type="dxa"/>
            <w:vAlign w:val="center"/>
          </w:tcPr>
          <w:p w14:paraId="459DF067" w14:textId="2D57FADF" w:rsidR="00ED4C54" w:rsidRPr="00525A88" w:rsidRDefault="002B7B2C" w:rsidP="00ED4C54">
            <w:pPr>
              <w:spacing w:line="276" w:lineRule="auto"/>
              <w:jc w:val="center"/>
              <w:rPr>
                <w:sz w:val="16"/>
                <w:szCs w:val="16"/>
                <w:lang w:val="vi-VN"/>
              </w:rPr>
            </w:pPr>
            <w:r w:rsidRPr="002B7B2C">
              <w:rPr>
                <w:sz w:val="16"/>
                <w:szCs w:val="16"/>
                <w:lang w:val="vi-VN"/>
              </w:rPr>
              <w:t>0.02</w:t>
            </w:r>
          </w:p>
        </w:tc>
        <w:tc>
          <w:tcPr>
            <w:tcW w:w="590" w:type="dxa"/>
            <w:vAlign w:val="center"/>
          </w:tcPr>
          <w:p w14:paraId="571C6866" w14:textId="6878C1A0" w:rsidR="00ED4C54" w:rsidRPr="00525A88" w:rsidRDefault="00D153D0" w:rsidP="00ED4C54">
            <w:pPr>
              <w:spacing w:line="276" w:lineRule="auto"/>
              <w:jc w:val="center"/>
              <w:rPr>
                <w:sz w:val="16"/>
                <w:szCs w:val="16"/>
                <w:lang w:val="vi-VN"/>
              </w:rPr>
            </w:pPr>
            <w:r w:rsidRPr="00D153D0">
              <w:rPr>
                <w:sz w:val="16"/>
                <w:szCs w:val="16"/>
                <w:lang w:val="vi-VN"/>
              </w:rPr>
              <w:t>0.14</w:t>
            </w:r>
          </w:p>
        </w:tc>
      </w:tr>
      <w:tr w:rsidR="00ED4C54" w:rsidRPr="00525A88" w14:paraId="576DD8D6" w14:textId="77777777" w:rsidTr="00ED4C54">
        <w:trPr>
          <w:trHeight w:val="212"/>
        </w:trPr>
        <w:tc>
          <w:tcPr>
            <w:tcW w:w="822" w:type="dxa"/>
            <w:vMerge w:val="restart"/>
            <w:vAlign w:val="center"/>
          </w:tcPr>
          <w:p w14:paraId="6EDE98BE" w14:textId="753EF642" w:rsidR="00ED4C54" w:rsidRPr="00525A88" w:rsidRDefault="00ED4C54" w:rsidP="00ED4C54">
            <w:pPr>
              <w:spacing w:line="276" w:lineRule="auto"/>
              <w:jc w:val="center"/>
              <w:rPr>
                <w:sz w:val="16"/>
                <w:szCs w:val="16"/>
              </w:rPr>
            </w:pPr>
            <w:r w:rsidRPr="00525A88">
              <w:rPr>
                <w:sz w:val="16"/>
                <w:szCs w:val="16"/>
              </w:rPr>
              <w:t>HMM</w:t>
            </w:r>
          </w:p>
        </w:tc>
        <w:tc>
          <w:tcPr>
            <w:tcW w:w="662" w:type="dxa"/>
            <w:vAlign w:val="center"/>
          </w:tcPr>
          <w:p w14:paraId="6C96A4EF" w14:textId="28D22D80" w:rsidR="00ED4C54" w:rsidRPr="00525A88" w:rsidRDefault="00ED4C54" w:rsidP="00ED4C54">
            <w:pPr>
              <w:spacing w:line="276" w:lineRule="auto"/>
              <w:jc w:val="center"/>
              <w:rPr>
                <w:sz w:val="16"/>
                <w:szCs w:val="16"/>
              </w:rPr>
            </w:pPr>
            <w:r w:rsidRPr="00525A88">
              <w:rPr>
                <w:sz w:val="16"/>
                <w:szCs w:val="16"/>
              </w:rPr>
              <w:t>MAPE</w:t>
            </w:r>
          </w:p>
        </w:tc>
        <w:tc>
          <w:tcPr>
            <w:tcW w:w="588" w:type="dxa"/>
            <w:vAlign w:val="center"/>
          </w:tcPr>
          <w:p w14:paraId="6A426506" w14:textId="77777777" w:rsidR="00ED4C54" w:rsidRPr="00525A88" w:rsidRDefault="00ED4C54" w:rsidP="00ED4C54">
            <w:pPr>
              <w:spacing w:line="276" w:lineRule="auto"/>
              <w:jc w:val="center"/>
              <w:rPr>
                <w:sz w:val="16"/>
                <w:szCs w:val="16"/>
                <w:lang w:val="vi-VN"/>
              </w:rPr>
            </w:pPr>
          </w:p>
        </w:tc>
        <w:tc>
          <w:tcPr>
            <w:tcW w:w="590" w:type="dxa"/>
            <w:vAlign w:val="center"/>
          </w:tcPr>
          <w:p w14:paraId="102A8F4B" w14:textId="77777777" w:rsidR="00ED4C54" w:rsidRPr="00525A88" w:rsidRDefault="00ED4C54" w:rsidP="00ED4C54">
            <w:pPr>
              <w:spacing w:line="276" w:lineRule="auto"/>
              <w:jc w:val="center"/>
              <w:rPr>
                <w:sz w:val="16"/>
                <w:szCs w:val="16"/>
                <w:lang w:val="vi-VN"/>
              </w:rPr>
            </w:pPr>
          </w:p>
        </w:tc>
        <w:tc>
          <w:tcPr>
            <w:tcW w:w="594" w:type="dxa"/>
            <w:vAlign w:val="center"/>
          </w:tcPr>
          <w:p w14:paraId="4BC7EA3D" w14:textId="77777777" w:rsidR="00ED4C54" w:rsidRPr="00525A88" w:rsidRDefault="00ED4C54" w:rsidP="00ED4C54">
            <w:pPr>
              <w:spacing w:line="276" w:lineRule="auto"/>
              <w:jc w:val="center"/>
              <w:rPr>
                <w:sz w:val="16"/>
                <w:szCs w:val="16"/>
                <w:lang w:val="vi-VN"/>
              </w:rPr>
            </w:pPr>
          </w:p>
        </w:tc>
        <w:tc>
          <w:tcPr>
            <w:tcW w:w="588" w:type="dxa"/>
            <w:vAlign w:val="center"/>
          </w:tcPr>
          <w:p w14:paraId="4F7216A0" w14:textId="77777777" w:rsidR="00ED4C54" w:rsidRPr="00525A88" w:rsidRDefault="00ED4C54" w:rsidP="00ED4C54">
            <w:pPr>
              <w:spacing w:line="276" w:lineRule="auto"/>
              <w:jc w:val="center"/>
              <w:rPr>
                <w:sz w:val="16"/>
                <w:szCs w:val="16"/>
                <w:lang w:val="vi-VN"/>
              </w:rPr>
            </w:pPr>
          </w:p>
        </w:tc>
        <w:tc>
          <w:tcPr>
            <w:tcW w:w="589" w:type="dxa"/>
            <w:vAlign w:val="center"/>
          </w:tcPr>
          <w:p w14:paraId="66DAEA9D" w14:textId="77777777" w:rsidR="00ED4C54" w:rsidRPr="00525A88" w:rsidRDefault="00ED4C54" w:rsidP="00ED4C54">
            <w:pPr>
              <w:spacing w:line="276" w:lineRule="auto"/>
              <w:jc w:val="center"/>
              <w:rPr>
                <w:sz w:val="16"/>
                <w:szCs w:val="16"/>
                <w:lang w:val="vi-VN"/>
              </w:rPr>
            </w:pPr>
          </w:p>
        </w:tc>
        <w:tc>
          <w:tcPr>
            <w:tcW w:w="590" w:type="dxa"/>
            <w:vAlign w:val="center"/>
          </w:tcPr>
          <w:p w14:paraId="776777DA" w14:textId="77777777" w:rsidR="00ED4C54" w:rsidRPr="00525A88" w:rsidRDefault="00ED4C54" w:rsidP="00ED4C54">
            <w:pPr>
              <w:spacing w:line="276" w:lineRule="auto"/>
              <w:jc w:val="center"/>
              <w:rPr>
                <w:sz w:val="16"/>
                <w:szCs w:val="16"/>
                <w:lang w:val="vi-VN"/>
              </w:rPr>
            </w:pPr>
          </w:p>
        </w:tc>
      </w:tr>
      <w:tr w:rsidR="00ED4C54" w:rsidRPr="00525A88" w14:paraId="4ABC745E" w14:textId="77777777" w:rsidTr="00ED4C54">
        <w:trPr>
          <w:trHeight w:val="212"/>
        </w:trPr>
        <w:tc>
          <w:tcPr>
            <w:tcW w:w="822" w:type="dxa"/>
            <w:vMerge/>
            <w:vAlign w:val="center"/>
          </w:tcPr>
          <w:p w14:paraId="5EC89E06" w14:textId="77777777" w:rsidR="00ED4C54" w:rsidRPr="00525A88" w:rsidRDefault="00ED4C54" w:rsidP="00ED4C54">
            <w:pPr>
              <w:spacing w:line="276" w:lineRule="auto"/>
              <w:jc w:val="center"/>
              <w:rPr>
                <w:sz w:val="16"/>
                <w:szCs w:val="16"/>
                <w:lang w:val="vi-VN"/>
              </w:rPr>
            </w:pPr>
          </w:p>
        </w:tc>
        <w:tc>
          <w:tcPr>
            <w:tcW w:w="662" w:type="dxa"/>
            <w:vAlign w:val="center"/>
          </w:tcPr>
          <w:p w14:paraId="51634796" w14:textId="22284099" w:rsidR="00ED4C54" w:rsidRPr="00525A88" w:rsidRDefault="00ED4C54" w:rsidP="00ED4C54">
            <w:pPr>
              <w:spacing w:line="276" w:lineRule="auto"/>
              <w:jc w:val="center"/>
              <w:rPr>
                <w:sz w:val="16"/>
                <w:szCs w:val="16"/>
              </w:rPr>
            </w:pPr>
            <w:r w:rsidRPr="00525A88">
              <w:rPr>
                <w:sz w:val="16"/>
                <w:szCs w:val="16"/>
              </w:rPr>
              <w:t>RMSE</w:t>
            </w:r>
          </w:p>
        </w:tc>
        <w:tc>
          <w:tcPr>
            <w:tcW w:w="588" w:type="dxa"/>
            <w:vAlign w:val="center"/>
          </w:tcPr>
          <w:p w14:paraId="68BE258C" w14:textId="77777777" w:rsidR="00ED4C54" w:rsidRPr="00525A88" w:rsidRDefault="00ED4C54" w:rsidP="00ED4C54">
            <w:pPr>
              <w:spacing w:line="276" w:lineRule="auto"/>
              <w:jc w:val="center"/>
              <w:rPr>
                <w:sz w:val="16"/>
                <w:szCs w:val="16"/>
                <w:lang w:val="vi-VN"/>
              </w:rPr>
            </w:pPr>
          </w:p>
        </w:tc>
        <w:tc>
          <w:tcPr>
            <w:tcW w:w="590" w:type="dxa"/>
            <w:vAlign w:val="center"/>
          </w:tcPr>
          <w:p w14:paraId="61B366D1" w14:textId="77777777" w:rsidR="00ED4C54" w:rsidRPr="00525A88" w:rsidRDefault="00ED4C54" w:rsidP="00ED4C54">
            <w:pPr>
              <w:spacing w:line="276" w:lineRule="auto"/>
              <w:jc w:val="center"/>
              <w:rPr>
                <w:sz w:val="16"/>
                <w:szCs w:val="16"/>
                <w:lang w:val="vi-VN"/>
              </w:rPr>
            </w:pPr>
          </w:p>
        </w:tc>
        <w:tc>
          <w:tcPr>
            <w:tcW w:w="594" w:type="dxa"/>
            <w:vAlign w:val="center"/>
          </w:tcPr>
          <w:p w14:paraId="3A7C3C8A" w14:textId="77777777" w:rsidR="00ED4C54" w:rsidRPr="00525A88" w:rsidRDefault="00ED4C54" w:rsidP="00ED4C54">
            <w:pPr>
              <w:spacing w:line="276" w:lineRule="auto"/>
              <w:jc w:val="center"/>
              <w:rPr>
                <w:sz w:val="16"/>
                <w:szCs w:val="16"/>
                <w:lang w:val="vi-VN"/>
              </w:rPr>
            </w:pPr>
          </w:p>
        </w:tc>
        <w:tc>
          <w:tcPr>
            <w:tcW w:w="588" w:type="dxa"/>
            <w:vAlign w:val="center"/>
          </w:tcPr>
          <w:p w14:paraId="4B2B4117" w14:textId="77777777" w:rsidR="00ED4C54" w:rsidRPr="00525A88" w:rsidRDefault="00ED4C54" w:rsidP="00ED4C54">
            <w:pPr>
              <w:spacing w:line="276" w:lineRule="auto"/>
              <w:jc w:val="center"/>
              <w:rPr>
                <w:sz w:val="16"/>
                <w:szCs w:val="16"/>
                <w:lang w:val="vi-VN"/>
              </w:rPr>
            </w:pPr>
          </w:p>
        </w:tc>
        <w:tc>
          <w:tcPr>
            <w:tcW w:w="589" w:type="dxa"/>
            <w:vAlign w:val="center"/>
          </w:tcPr>
          <w:p w14:paraId="556CE9B8" w14:textId="77777777" w:rsidR="00ED4C54" w:rsidRPr="00525A88" w:rsidRDefault="00ED4C54" w:rsidP="00ED4C54">
            <w:pPr>
              <w:spacing w:line="276" w:lineRule="auto"/>
              <w:jc w:val="center"/>
              <w:rPr>
                <w:sz w:val="16"/>
                <w:szCs w:val="16"/>
                <w:lang w:val="vi-VN"/>
              </w:rPr>
            </w:pPr>
          </w:p>
        </w:tc>
        <w:tc>
          <w:tcPr>
            <w:tcW w:w="590" w:type="dxa"/>
            <w:vAlign w:val="center"/>
          </w:tcPr>
          <w:p w14:paraId="4E4F13EE" w14:textId="77777777" w:rsidR="00ED4C54" w:rsidRPr="00525A88" w:rsidRDefault="00ED4C54" w:rsidP="00ED4C54">
            <w:pPr>
              <w:spacing w:line="276" w:lineRule="auto"/>
              <w:jc w:val="center"/>
              <w:rPr>
                <w:sz w:val="16"/>
                <w:szCs w:val="16"/>
                <w:lang w:val="vi-VN"/>
              </w:rPr>
            </w:pPr>
          </w:p>
        </w:tc>
      </w:tr>
      <w:tr w:rsidR="00ED4C54" w:rsidRPr="00525A88" w14:paraId="210FF5CF" w14:textId="77777777" w:rsidTr="00ED4C54">
        <w:trPr>
          <w:trHeight w:val="212"/>
        </w:trPr>
        <w:tc>
          <w:tcPr>
            <w:tcW w:w="822" w:type="dxa"/>
            <w:vMerge/>
            <w:vAlign w:val="center"/>
          </w:tcPr>
          <w:p w14:paraId="39C716CD" w14:textId="77777777" w:rsidR="00ED4C54" w:rsidRPr="00525A88" w:rsidRDefault="00ED4C54" w:rsidP="00ED4C54">
            <w:pPr>
              <w:spacing w:line="276" w:lineRule="auto"/>
              <w:jc w:val="center"/>
              <w:rPr>
                <w:sz w:val="16"/>
                <w:szCs w:val="16"/>
                <w:lang w:val="vi-VN"/>
              </w:rPr>
            </w:pPr>
          </w:p>
        </w:tc>
        <w:tc>
          <w:tcPr>
            <w:tcW w:w="662" w:type="dxa"/>
            <w:vAlign w:val="center"/>
          </w:tcPr>
          <w:p w14:paraId="25C2762A" w14:textId="7D42F0CA" w:rsidR="00ED4C54" w:rsidRPr="00525A88" w:rsidRDefault="00ED4C54" w:rsidP="00ED4C54">
            <w:pPr>
              <w:spacing w:line="276" w:lineRule="auto"/>
              <w:jc w:val="center"/>
              <w:rPr>
                <w:sz w:val="16"/>
                <w:szCs w:val="16"/>
              </w:rPr>
            </w:pPr>
            <w:r w:rsidRPr="00525A88">
              <w:rPr>
                <w:sz w:val="16"/>
                <w:szCs w:val="16"/>
              </w:rPr>
              <w:t>MSLE</w:t>
            </w:r>
          </w:p>
        </w:tc>
        <w:tc>
          <w:tcPr>
            <w:tcW w:w="588" w:type="dxa"/>
            <w:vAlign w:val="center"/>
          </w:tcPr>
          <w:p w14:paraId="303BEBDF" w14:textId="77777777" w:rsidR="00ED4C54" w:rsidRPr="004201D2" w:rsidRDefault="00ED4C54" w:rsidP="00ED4C54">
            <w:pPr>
              <w:spacing w:line="276" w:lineRule="auto"/>
              <w:jc w:val="center"/>
              <w:rPr>
                <w:b/>
                <w:bCs/>
                <w:sz w:val="16"/>
                <w:szCs w:val="16"/>
                <w:lang w:val="vi-VN"/>
              </w:rPr>
            </w:pPr>
          </w:p>
        </w:tc>
        <w:tc>
          <w:tcPr>
            <w:tcW w:w="590" w:type="dxa"/>
            <w:vAlign w:val="center"/>
          </w:tcPr>
          <w:p w14:paraId="05D48FD9" w14:textId="77777777" w:rsidR="00ED4C54" w:rsidRPr="00525A88" w:rsidRDefault="00ED4C54" w:rsidP="00ED4C54">
            <w:pPr>
              <w:spacing w:line="276" w:lineRule="auto"/>
              <w:jc w:val="center"/>
              <w:rPr>
                <w:sz w:val="16"/>
                <w:szCs w:val="16"/>
                <w:lang w:val="vi-VN"/>
              </w:rPr>
            </w:pPr>
          </w:p>
        </w:tc>
        <w:tc>
          <w:tcPr>
            <w:tcW w:w="594" w:type="dxa"/>
            <w:vAlign w:val="center"/>
          </w:tcPr>
          <w:p w14:paraId="469F3666" w14:textId="77777777" w:rsidR="00ED4C54" w:rsidRPr="00525A88" w:rsidRDefault="00ED4C54" w:rsidP="00ED4C54">
            <w:pPr>
              <w:spacing w:line="276" w:lineRule="auto"/>
              <w:jc w:val="center"/>
              <w:rPr>
                <w:sz w:val="16"/>
                <w:szCs w:val="16"/>
                <w:lang w:val="vi-VN"/>
              </w:rPr>
            </w:pPr>
          </w:p>
        </w:tc>
        <w:tc>
          <w:tcPr>
            <w:tcW w:w="588" w:type="dxa"/>
            <w:vAlign w:val="center"/>
          </w:tcPr>
          <w:p w14:paraId="64F6B43B" w14:textId="77777777" w:rsidR="00ED4C54" w:rsidRPr="00525A88" w:rsidRDefault="00ED4C54" w:rsidP="00ED4C54">
            <w:pPr>
              <w:spacing w:line="276" w:lineRule="auto"/>
              <w:jc w:val="center"/>
              <w:rPr>
                <w:sz w:val="16"/>
                <w:szCs w:val="16"/>
                <w:lang w:val="vi-VN"/>
              </w:rPr>
            </w:pPr>
          </w:p>
        </w:tc>
        <w:tc>
          <w:tcPr>
            <w:tcW w:w="589" w:type="dxa"/>
            <w:vAlign w:val="center"/>
          </w:tcPr>
          <w:p w14:paraId="676D18B8" w14:textId="77777777" w:rsidR="00ED4C54" w:rsidRPr="00525A88" w:rsidRDefault="00ED4C54" w:rsidP="00ED4C54">
            <w:pPr>
              <w:spacing w:line="276" w:lineRule="auto"/>
              <w:jc w:val="center"/>
              <w:rPr>
                <w:sz w:val="16"/>
                <w:szCs w:val="16"/>
                <w:lang w:val="vi-VN"/>
              </w:rPr>
            </w:pPr>
          </w:p>
        </w:tc>
        <w:tc>
          <w:tcPr>
            <w:tcW w:w="590" w:type="dxa"/>
            <w:vAlign w:val="center"/>
          </w:tcPr>
          <w:p w14:paraId="5F5A2A27" w14:textId="77777777" w:rsidR="00ED4C54" w:rsidRPr="00525A88" w:rsidRDefault="00ED4C54" w:rsidP="00ED4C54">
            <w:pPr>
              <w:spacing w:line="276" w:lineRule="auto"/>
              <w:jc w:val="center"/>
              <w:rPr>
                <w:sz w:val="16"/>
                <w:szCs w:val="16"/>
                <w:lang w:val="vi-VN"/>
              </w:rPr>
            </w:pPr>
          </w:p>
        </w:tc>
      </w:tr>
      <w:tr w:rsidR="00ED4C54" w:rsidRPr="00525A88" w14:paraId="087C0496" w14:textId="77777777" w:rsidTr="00ED4C54">
        <w:trPr>
          <w:trHeight w:val="212"/>
        </w:trPr>
        <w:tc>
          <w:tcPr>
            <w:tcW w:w="822" w:type="dxa"/>
            <w:vMerge w:val="restart"/>
            <w:vAlign w:val="center"/>
          </w:tcPr>
          <w:p w14:paraId="0FD1240C" w14:textId="4C9625D4" w:rsidR="00ED4C54" w:rsidRPr="00525A88" w:rsidRDefault="00ED4C54" w:rsidP="00ED4C54">
            <w:pPr>
              <w:spacing w:line="276" w:lineRule="auto"/>
              <w:jc w:val="center"/>
              <w:rPr>
                <w:sz w:val="16"/>
                <w:szCs w:val="16"/>
              </w:rPr>
            </w:pPr>
            <w:r w:rsidRPr="00525A88">
              <w:rPr>
                <w:sz w:val="16"/>
                <w:szCs w:val="16"/>
              </w:rPr>
              <w:t>XGBoost</w:t>
            </w:r>
          </w:p>
        </w:tc>
        <w:tc>
          <w:tcPr>
            <w:tcW w:w="662" w:type="dxa"/>
            <w:vAlign w:val="center"/>
          </w:tcPr>
          <w:p w14:paraId="65608A51" w14:textId="513B7857" w:rsidR="00ED4C54" w:rsidRPr="00525A88" w:rsidRDefault="00ED4C54" w:rsidP="00ED4C54">
            <w:pPr>
              <w:spacing w:line="276" w:lineRule="auto"/>
              <w:jc w:val="center"/>
              <w:rPr>
                <w:sz w:val="16"/>
                <w:szCs w:val="16"/>
              </w:rPr>
            </w:pPr>
            <w:r w:rsidRPr="00525A88">
              <w:rPr>
                <w:sz w:val="16"/>
                <w:szCs w:val="16"/>
              </w:rPr>
              <w:t>MAPE</w:t>
            </w:r>
          </w:p>
        </w:tc>
        <w:tc>
          <w:tcPr>
            <w:tcW w:w="588" w:type="dxa"/>
            <w:vAlign w:val="center"/>
          </w:tcPr>
          <w:p w14:paraId="43A73AD7" w14:textId="77777777" w:rsidR="00ED4C54" w:rsidRPr="00525A88" w:rsidRDefault="00ED4C54" w:rsidP="00ED4C54">
            <w:pPr>
              <w:spacing w:line="276" w:lineRule="auto"/>
              <w:jc w:val="center"/>
              <w:rPr>
                <w:sz w:val="16"/>
                <w:szCs w:val="16"/>
                <w:lang w:val="vi-VN"/>
              </w:rPr>
            </w:pPr>
          </w:p>
        </w:tc>
        <w:tc>
          <w:tcPr>
            <w:tcW w:w="590" w:type="dxa"/>
            <w:vAlign w:val="center"/>
          </w:tcPr>
          <w:p w14:paraId="018915CA" w14:textId="77777777" w:rsidR="00ED4C54" w:rsidRPr="00525A88" w:rsidRDefault="00ED4C54" w:rsidP="00ED4C54">
            <w:pPr>
              <w:spacing w:line="276" w:lineRule="auto"/>
              <w:jc w:val="center"/>
              <w:rPr>
                <w:sz w:val="16"/>
                <w:szCs w:val="16"/>
                <w:lang w:val="vi-VN"/>
              </w:rPr>
            </w:pPr>
          </w:p>
        </w:tc>
        <w:tc>
          <w:tcPr>
            <w:tcW w:w="594" w:type="dxa"/>
            <w:vAlign w:val="center"/>
          </w:tcPr>
          <w:p w14:paraId="03158508" w14:textId="77777777" w:rsidR="00ED4C54" w:rsidRPr="00525A88" w:rsidRDefault="00ED4C54" w:rsidP="00ED4C54">
            <w:pPr>
              <w:spacing w:line="276" w:lineRule="auto"/>
              <w:jc w:val="center"/>
              <w:rPr>
                <w:sz w:val="16"/>
                <w:szCs w:val="16"/>
                <w:lang w:val="vi-VN"/>
              </w:rPr>
            </w:pPr>
          </w:p>
        </w:tc>
        <w:tc>
          <w:tcPr>
            <w:tcW w:w="588" w:type="dxa"/>
            <w:vAlign w:val="center"/>
          </w:tcPr>
          <w:p w14:paraId="6B9D428C" w14:textId="77777777" w:rsidR="00ED4C54" w:rsidRPr="00525A88" w:rsidRDefault="00ED4C54" w:rsidP="00ED4C54">
            <w:pPr>
              <w:spacing w:line="276" w:lineRule="auto"/>
              <w:jc w:val="center"/>
              <w:rPr>
                <w:sz w:val="16"/>
                <w:szCs w:val="16"/>
                <w:lang w:val="vi-VN"/>
              </w:rPr>
            </w:pPr>
          </w:p>
        </w:tc>
        <w:tc>
          <w:tcPr>
            <w:tcW w:w="589" w:type="dxa"/>
            <w:vAlign w:val="center"/>
          </w:tcPr>
          <w:p w14:paraId="0B0ED482" w14:textId="77777777" w:rsidR="00ED4C54" w:rsidRPr="00525A88" w:rsidRDefault="00ED4C54" w:rsidP="00ED4C54">
            <w:pPr>
              <w:spacing w:line="276" w:lineRule="auto"/>
              <w:jc w:val="center"/>
              <w:rPr>
                <w:sz w:val="16"/>
                <w:szCs w:val="16"/>
                <w:lang w:val="vi-VN"/>
              </w:rPr>
            </w:pPr>
          </w:p>
        </w:tc>
        <w:tc>
          <w:tcPr>
            <w:tcW w:w="590" w:type="dxa"/>
            <w:vAlign w:val="center"/>
          </w:tcPr>
          <w:p w14:paraId="52FB29B6" w14:textId="77777777" w:rsidR="00ED4C54" w:rsidRPr="00525A88" w:rsidRDefault="00ED4C54" w:rsidP="00ED4C54">
            <w:pPr>
              <w:spacing w:line="276" w:lineRule="auto"/>
              <w:jc w:val="center"/>
              <w:rPr>
                <w:sz w:val="16"/>
                <w:szCs w:val="16"/>
                <w:lang w:val="vi-VN"/>
              </w:rPr>
            </w:pPr>
          </w:p>
        </w:tc>
      </w:tr>
      <w:tr w:rsidR="00ED4C54" w:rsidRPr="00525A88" w14:paraId="58C9CBEC" w14:textId="77777777" w:rsidTr="00ED4C54">
        <w:trPr>
          <w:trHeight w:val="212"/>
        </w:trPr>
        <w:tc>
          <w:tcPr>
            <w:tcW w:w="822" w:type="dxa"/>
            <w:vMerge/>
            <w:vAlign w:val="center"/>
          </w:tcPr>
          <w:p w14:paraId="3D9A39EE" w14:textId="77777777" w:rsidR="00ED4C54" w:rsidRPr="00525A88" w:rsidRDefault="00ED4C54" w:rsidP="00ED4C54">
            <w:pPr>
              <w:spacing w:line="276" w:lineRule="auto"/>
              <w:jc w:val="center"/>
              <w:rPr>
                <w:sz w:val="16"/>
                <w:szCs w:val="16"/>
                <w:lang w:val="vi-VN"/>
              </w:rPr>
            </w:pPr>
          </w:p>
        </w:tc>
        <w:tc>
          <w:tcPr>
            <w:tcW w:w="662" w:type="dxa"/>
            <w:vAlign w:val="center"/>
          </w:tcPr>
          <w:p w14:paraId="60AD254B" w14:textId="7184955E" w:rsidR="00ED4C54" w:rsidRPr="00525A88" w:rsidRDefault="00ED4C54" w:rsidP="00ED4C54">
            <w:pPr>
              <w:spacing w:line="276" w:lineRule="auto"/>
              <w:jc w:val="center"/>
              <w:rPr>
                <w:sz w:val="16"/>
                <w:szCs w:val="16"/>
              </w:rPr>
            </w:pPr>
            <w:r w:rsidRPr="00525A88">
              <w:rPr>
                <w:sz w:val="16"/>
                <w:szCs w:val="16"/>
              </w:rPr>
              <w:t>RMSE</w:t>
            </w:r>
          </w:p>
        </w:tc>
        <w:tc>
          <w:tcPr>
            <w:tcW w:w="588" w:type="dxa"/>
            <w:vAlign w:val="center"/>
          </w:tcPr>
          <w:p w14:paraId="6D7C932C" w14:textId="77777777" w:rsidR="00ED4C54" w:rsidRPr="00525A88" w:rsidRDefault="00ED4C54" w:rsidP="00ED4C54">
            <w:pPr>
              <w:spacing w:line="276" w:lineRule="auto"/>
              <w:jc w:val="center"/>
              <w:rPr>
                <w:sz w:val="16"/>
                <w:szCs w:val="16"/>
                <w:lang w:val="vi-VN"/>
              </w:rPr>
            </w:pPr>
          </w:p>
        </w:tc>
        <w:tc>
          <w:tcPr>
            <w:tcW w:w="590" w:type="dxa"/>
            <w:vAlign w:val="center"/>
          </w:tcPr>
          <w:p w14:paraId="5F26F286" w14:textId="77777777" w:rsidR="00ED4C54" w:rsidRPr="00525A88" w:rsidRDefault="00ED4C54" w:rsidP="00ED4C54">
            <w:pPr>
              <w:spacing w:line="276" w:lineRule="auto"/>
              <w:jc w:val="center"/>
              <w:rPr>
                <w:sz w:val="16"/>
                <w:szCs w:val="16"/>
                <w:lang w:val="vi-VN"/>
              </w:rPr>
            </w:pPr>
          </w:p>
        </w:tc>
        <w:tc>
          <w:tcPr>
            <w:tcW w:w="594" w:type="dxa"/>
            <w:vAlign w:val="center"/>
          </w:tcPr>
          <w:p w14:paraId="7432DC1D" w14:textId="77777777" w:rsidR="00ED4C54" w:rsidRPr="00525A88" w:rsidRDefault="00ED4C54" w:rsidP="00ED4C54">
            <w:pPr>
              <w:spacing w:line="276" w:lineRule="auto"/>
              <w:jc w:val="center"/>
              <w:rPr>
                <w:sz w:val="16"/>
                <w:szCs w:val="16"/>
                <w:lang w:val="vi-VN"/>
              </w:rPr>
            </w:pPr>
          </w:p>
        </w:tc>
        <w:tc>
          <w:tcPr>
            <w:tcW w:w="588" w:type="dxa"/>
            <w:vAlign w:val="center"/>
          </w:tcPr>
          <w:p w14:paraId="5E3331C7" w14:textId="77777777" w:rsidR="00ED4C54" w:rsidRPr="00525A88" w:rsidRDefault="00ED4C54" w:rsidP="00ED4C54">
            <w:pPr>
              <w:spacing w:line="276" w:lineRule="auto"/>
              <w:jc w:val="center"/>
              <w:rPr>
                <w:sz w:val="16"/>
                <w:szCs w:val="16"/>
                <w:lang w:val="vi-VN"/>
              </w:rPr>
            </w:pPr>
          </w:p>
        </w:tc>
        <w:tc>
          <w:tcPr>
            <w:tcW w:w="589" w:type="dxa"/>
            <w:vAlign w:val="center"/>
          </w:tcPr>
          <w:p w14:paraId="6D099933" w14:textId="77777777" w:rsidR="00ED4C54" w:rsidRPr="00525A88" w:rsidRDefault="00ED4C54" w:rsidP="00ED4C54">
            <w:pPr>
              <w:spacing w:line="276" w:lineRule="auto"/>
              <w:jc w:val="center"/>
              <w:rPr>
                <w:sz w:val="16"/>
                <w:szCs w:val="16"/>
                <w:lang w:val="vi-VN"/>
              </w:rPr>
            </w:pPr>
          </w:p>
        </w:tc>
        <w:tc>
          <w:tcPr>
            <w:tcW w:w="590" w:type="dxa"/>
            <w:vAlign w:val="center"/>
          </w:tcPr>
          <w:p w14:paraId="244727AD" w14:textId="77777777" w:rsidR="00ED4C54" w:rsidRPr="00525A88" w:rsidRDefault="00ED4C54" w:rsidP="00ED4C54">
            <w:pPr>
              <w:spacing w:line="276" w:lineRule="auto"/>
              <w:jc w:val="center"/>
              <w:rPr>
                <w:sz w:val="16"/>
                <w:szCs w:val="16"/>
                <w:lang w:val="vi-VN"/>
              </w:rPr>
            </w:pPr>
          </w:p>
        </w:tc>
      </w:tr>
      <w:tr w:rsidR="00ED4C54" w:rsidRPr="00525A88" w14:paraId="29A26E5F" w14:textId="77777777" w:rsidTr="00ED4C54">
        <w:trPr>
          <w:trHeight w:val="212"/>
        </w:trPr>
        <w:tc>
          <w:tcPr>
            <w:tcW w:w="822" w:type="dxa"/>
            <w:vMerge/>
            <w:vAlign w:val="center"/>
          </w:tcPr>
          <w:p w14:paraId="2E0F4802" w14:textId="77777777" w:rsidR="00ED4C54" w:rsidRPr="00525A88" w:rsidRDefault="00ED4C54" w:rsidP="00ED4C54">
            <w:pPr>
              <w:spacing w:line="276" w:lineRule="auto"/>
              <w:jc w:val="center"/>
              <w:rPr>
                <w:sz w:val="16"/>
                <w:szCs w:val="16"/>
                <w:lang w:val="vi-VN"/>
              </w:rPr>
            </w:pPr>
          </w:p>
        </w:tc>
        <w:tc>
          <w:tcPr>
            <w:tcW w:w="662" w:type="dxa"/>
            <w:vAlign w:val="center"/>
          </w:tcPr>
          <w:p w14:paraId="1B4A40EE" w14:textId="06632958" w:rsidR="00ED4C54" w:rsidRPr="00525A88" w:rsidRDefault="00ED4C54" w:rsidP="00ED4C54">
            <w:pPr>
              <w:spacing w:line="276" w:lineRule="auto"/>
              <w:jc w:val="center"/>
              <w:rPr>
                <w:sz w:val="16"/>
                <w:szCs w:val="16"/>
              </w:rPr>
            </w:pPr>
            <w:r w:rsidRPr="00525A88">
              <w:rPr>
                <w:sz w:val="16"/>
                <w:szCs w:val="16"/>
              </w:rPr>
              <w:t>MSLE</w:t>
            </w:r>
          </w:p>
        </w:tc>
        <w:tc>
          <w:tcPr>
            <w:tcW w:w="588" w:type="dxa"/>
            <w:vAlign w:val="center"/>
          </w:tcPr>
          <w:p w14:paraId="0AA9B9E3" w14:textId="77777777" w:rsidR="00ED4C54" w:rsidRPr="00525A88" w:rsidRDefault="00ED4C54" w:rsidP="00ED4C54">
            <w:pPr>
              <w:spacing w:line="276" w:lineRule="auto"/>
              <w:jc w:val="center"/>
              <w:rPr>
                <w:sz w:val="16"/>
                <w:szCs w:val="16"/>
                <w:lang w:val="vi-VN"/>
              </w:rPr>
            </w:pPr>
          </w:p>
        </w:tc>
        <w:tc>
          <w:tcPr>
            <w:tcW w:w="590" w:type="dxa"/>
            <w:vAlign w:val="center"/>
          </w:tcPr>
          <w:p w14:paraId="2C4D019F" w14:textId="77777777" w:rsidR="00ED4C54" w:rsidRPr="00525A88" w:rsidRDefault="00ED4C54" w:rsidP="00ED4C54">
            <w:pPr>
              <w:spacing w:line="276" w:lineRule="auto"/>
              <w:jc w:val="center"/>
              <w:rPr>
                <w:sz w:val="16"/>
                <w:szCs w:val="16"/>
                <w:lang w:val="vi-VN"/>
              </w:rPr>
            </w:pPr>
          </w:p>
        </w:tc>
        <w:tc>
          <w:tcPr>
            <w:tcW w:w="594" w:type="dxa"/>
            <w:vAlign w:val="center"/>
          </w:tcPr>
          <w:p w14:paraId="21440788" w14:textId="77777777" w:rsidR="00ED4C54" w:rsidRPr="00525A88" w:rsidRDefault="00ED4C54" w:rsidP="00ED4C54">
            <w:pPr>
              <w:spacing w:line="276" w:lineRule="auto"/>
              <w:jc w:val="center"/>
              <w:rPr>
                <w:sz w:val="16"/>
                <w:szCs w:val="16"/>
                <w:lang w:val="vi-VN"/>
              </w:rPr>
            </w:pPr>
          </w:p>
        </w:tc>
        <w:tc>
          <w:tcPr>
            <w:tcW w:w="588" w:type="dxa"/>
            <w:vAlign w:val="center"/>
          </w:tcPr>
          <w:p w14:paraId="49E1ACEB" w14:textId="77777777" w:rsidR="00ED4C54" w:rsidRPr="00525A88" w:rsidRDefault="00ED4C54" w:rsidP="00ED4C54">
            <w:pPr>
              <w:spacing w:line="276" w:lineRule="auto"/>
              <w:jc w:val="center"/>
              <w:rPr>
                <w:sz w:val="16"/>
                <w:szCs w:val="16"/>
                <w:lang w:val="vi-VN"/>
              </w:rPr>
            </w:pPr>
          </w:p>
        </w:tc>
        <w:tc>
          <w:tcPr>
            <w:tcW w:w="589" w:type="dxa"/>
            <w:vAlign w:val="center"/>
          </w:tcPr>
          <w:p w14:paraId="71B39C45" w14:textId="77777777" w:rsidR="00ED4C54" w:rsidRPr="00525A88" w:rsidRDefault="00ED4C54" w:rsidP="00ED4C54">
            <w:pPr>
              <w:spacing w:line="276" w:lineRule="auto"/>
              <w:jc w:val="center"/>
              <w:rPr>
                <w:sz w:val="16"/>
                <w:szCs w:val="16"/>
                <w:lang w:val="vi-VN"/>
              </w:rPr>
            </w:pPr>
          </w:p>
        </w:tc>
        <w:tc>
          <w:tcPr>
            <w:tcW w:w="590" w:type="dxa"/>
            <w:vAlign w:val="center"/>
          </w:tcPr>
          <w:p w14:paraId="127EE84C" w14:textId="77777777" w:rsidR="00ED4C54" w:rsidRPr="00525A88" w:rsidRDefault="00ED4C54" w:rsidP="00ED4C54">
            <w:pPr>
              <w:spacing w:line="276" w:lineRule="auto"/>
              <w:jc w:val="center"/>
              <w:rPr>
                <w:sz w:val="16"/>
                <w:szCs w:val="16"/>
                <w:lang w:val="vi-VN"/>
              </w:rPr>
            </w:pPr>
          </w:p>
        </w:tc>
      </w:tr>
      <w:tr w:rsidR="00ED4C54" w:rsidRPr="00525A88" w14:paraId="18CECD21" w14:textId="77777777" w:rsidTr="00ED4C54">
        <w:trPr>
          <w:trHeight w:val="212"/>
        </w:trPr>
        <w:tc>
          <w:tcPr>
            <w:tcW w:w="822" w:type="dxa"/>
            <w:vMerge w:val="restart"/>
            <w:vAlign w:val="center"/>
          </w:tcPr>
          <w:p w14:paraId="4A74C367" w14:textId="6440363F" w:rsidR="00ED4C54" w:rsidRPr="00525A88" w:rsidRDefault="00ED4C54" w:rsidP="00ED4C54">
            <w:pPr>
              <w:spacing w:line="276" w:lineRule="auto"/>
              <w:jc w:val="center"/>
              <w:rPr>
                <w:sz w:val="16"/>
                <w:szCs w:val="16"/>
              </w:rPr>
            </w:pPr>
            <w:r w:rsidRPr="00525A88">
              <w:rPr>
                <w:sz w:val="16"/>
                <w:szCs w:val="16"/>
              </w:rPr>
              <w:t>DFNN</w:t>
            </w:r>
          </w:p>
        </w:tc>
        <w:tc>
          <w:tcPr>
            <w:tcW w:w="662" w:type="dxa"/>
            <w:vAlign w:val="center"/>
          </w:tcPr>
          <w:p w14:paraId="7C791A1C" w14:textId="7995C684" w:rsidR="00ED4C54" w:rsidRPr="00525A88" w:rsidRDefault="00ED4C54" w:rsidP="00ED4C54">
            <w:pPr>
              <w:spacing w:line="276" w:lineRule="auto"/>
              <w:jc w:val="center"/>
              <w:rPr>
                <w:sz w:val="16"/>
                <w:szCs w:val="16"/>
              </w:rPr>
            </w:pPr>
            <w:r w:rsidRPr="00525A88">
              <w:rPr>
                <w:sz w:val="16"/>
                <w:szCs w:val="16"/>
              </w:rPr>
              <w:t>MAPE</w:t>
            </w:r>
          </w:p>
        </w:tc>
        <w:tc>
          <w:tcPr>
            <w:tcW w:w="588" w:type="dxa"/>
            <w:vAlign w:val="center"/>
          </w:tcPr>
          <w:p w14:paraId="4CEBA041" w14:textId="77777777" w:rsidR="00ED4C54" w:rsidRPr="00525A88" w:rsidRDefault="00ED4C54" w:rsidP="00ED4C54">
            <w:pPr>
              <w:spacing w:line="276" w:lineRule="auto"/>
              <w:jc w:val="center"/>
              <w:rPr>
                <w:sz w:val="16"/>
                <w:szCs w:val="16"/>
                <w:lang w:val="vi-VN"/>
              </w:rPr>
            </w:pPr>
          </w:p>
        </w:tc>
        <w:tc>
          <w:tcPr>
            <w:tcW w:w="590" w:type="dxa"/>
            <w:vAlign w:val="center"/>
          </w:tcPr>
          <w:p w14:paraId="066FAFAA" w14:textId="77777777" w:rsidR="00ED4C54" w:rsidRPr="00525A88" w:rsidRDefault="00ED4C54" w:rsidP="00ED4C54">
            <w:pPr>
              <w:spacing w:line="276" w:lineRule="auto"/>
              <w:jc w:val="center"/>
              <w:rPr>
                <w:sz w:val="16"/>
                <w:szCs w:val="16"/>
                <w:lang w:val="vi-VN"/>
              </w:rPr>
            </w:pPr>
          </w:p>
        </w:tc>
        <w:tc>
          <w:tcPr>
            <w:tcW w:w="594" w:type="dxa"/>
            <w:vAlign w:val="center"/>
          </w:tcPr>
          <w:p w14:paraId="05B2BC44" w14:textId="77777777" w:rsidR="00ED4C54" w:rsidRPr="00525A88" w:rsidRDefault="00ED4C54" w:rsidP="00ED4C54">
            <w:pPr>
              <w:spacing w:line="276" w:lineRule="auto"/>
              <w:jc w:val="center"/>
              <w:rPr>
                <w:sz w:val="16"/>
                <w:szCs w:val="16"/>
                <w:lang w:val="vi-VN"/>
              </w:rPr>
            </w:pPr>
          </w:p>
        </w:tc>
        <w:tc>
          <w:tcPr>
            <w:tcW w:w="588" w:type="dxa"/>
            <w:vAlign w:val="center"/>
          </w:tcPr>
          <w:p w14:paraId="34ED3653" w14:textId="77777777" w:rsidR="00ED4C54" w:rsidRPr="00525A88" w:rsidRDefault="00ED4C54" w:rsidP="00ED4C54">
            <w:pPr>
              <w:spacing w:line="276" w:lineRule="auto"/>
              <w:jc w:val="center"/>
              <w:rPr>
                <w:sz w:val="16"/>
                <w:szCs w:val="16"/>
                <w:lang w:val="vi-VN"/>
              </w:rPr>
            </w:pPr>
          </w:p>
        </w:tc>
        <w:tc>
          <w:tcPr>
            <w:tcW w:w="589" w:type="dxa"/>
            <w:vAlign w:val="center"/>
          </w:tcPr>
          <w:p w14:paraId="0B49DBC8" w14:textId="77777777" w:rsidR="00ED4C54" w:rsidRPr="00525A88" w:rsidRDefault="00ED4C54" w:rsidP="00ED4C54">
            <w:pPr>
              <w:spacing w:line="276" w:lineRule="auto"/>
              <w:jc w:val="center"/>
              <w:rPr>
                <w:sz w:val="16"/>
                <w:szCs w:val="16"/>
                <w:lang w:val="vi-VN"/>
              </w:rPr>
            </w:pPr>
          </w:p>
        </w:tc>
        <w:tc>
          <w:tcPr>
            <w:tcW w:w="590" w:type="dxa"/>
            <w:vAlign w:val="center"/>
          </w:tcPr>
          <w:p w14:paraId="2B814207" w14:textId="77777777" w:rsidR="00ED4C54" w:rsidRPr="00525A88" w:rsidRDefault="00ED4C54" w:rsidP="00ED4C54">
            <w:pPr>
              <w:spacing w:line="276" w:lineRule="auto"/>
              <w:jc w:val="center"/>
              <w:rPr>
                <w:sz w:val="16"/>
                <w:szCs w:val="16"/>
                <w:lang w:val="vi-VN"/>
              </w:rPr>
            </w:pPr>
          </w:p>
        </w:tc>
      </w:tr>
      <w:tr w:rsidR="00ED4C54" w:rsidRPr="00525A88" w14:paraId="6E4799CD" w14:textId="77777777" w:rsidTr="00ED4C54">
        <w:trPr>
          <w:trHeight w:val="212"/>
        </w:trPr>
        <w:tc>
          <w:tcPr>
            <w:tcW w:w="822" w:type="dxa"/>
            <w:vMerge/>
            <w:vAlign w:val="center"/>
          </w:tcPr>
          <w:p w14:paraId="6069CE58" w14:textId="77777777" w:rsidR="00ED4C54" w:rsidRPr="00525A88" w:rsidRDefault="00ED4C54" w:rsidP="00ED4C54">
            <w:pPr>
              <w:spacing w:line="276" w:lineRule="auto"/>
              <w:jc w:val="center"/>
              <w:rPr>
                <w:sz w:val="16"/>
                <w:szCs w:val="16"/>
                <w:lang w:val="vi-VN"/>
              </w:rPr>
            </w:pPr>
          </w:p>
        </w:tc>
        <w:tc>
          <w:tcPr>
            <w:tcW w:w="662" w:type="dxa"/>
            <w:vAlign w:val="center"/>
          </w:tcPr>
          <w:p w14:paraId="561DFE74" w14:textId="01EDA0A8" w:rsidR="00ED4C54" w:rsidRPr="00525A88" w:rsidRDefault="00ED4C54" w:rsidP="00ED4C54">
            <w:pPr>
              <w:spacing w:line="276" w:lineRule="auto"/>
              <w:jc w:val="center"/>
              <w:rPr>
                <w:sz w:val="16"/>
                <w:szCs w:val="16"/>
              </w:rPr>
            </w:pPr>
            <w:r w:rsidRPr="00525A88">
              <w:rPr>
                <w:sz w:val="16"/>
                <w:szCs w:val="16"/>
              </w:rPr>
              <w:t>RMSE</w:t>
            </w:r>
          </w:p>
        </w:tc>
        <w:tc>
          <w:tcPr>
            <w:tcW w:w="588" w:type="dxa"/>
            <w:vAlign w:val="center"/>
          </w:tcPr>
          <w:p w14:paraId="57B7935D" w14:textId="77777777" w:rsidR="00ED4C54" w:rsidRPr="00525A88" w:rsidRDefault="00ED4C54" w:rsidP="00ED4C54">
            <w:pPr>
              <w:spacing w:line="276" w:lineRule="auto"/>
              <w:jc w:val="center"/>
              <w:rPr>
                <w:sz w:val="16"/>
                <w:szCs w:val="16"/>
                <w:lang w:val="vi-VN"/>
              </w:rPr>
            </w:pPr>
          </w:p>
        </w:tc>
        <w:tc>
          <w:tcPr>
            <w:tcW w:w="590" w:type="dxa"/>
            <w:vAlign w:val="center"/>
          </w:tcPr>
          <w:p w14:paraId="389D2DDA" w14:textId="77777777" w:rsidR="00ED4C54" w:rsidRPr="00525A88" w:rsidRDefault="00ED4C54" w:rsidP="00ED4C54">
            <w:pPr>
              <w:spacing w:line="276" w:lineRule="auto"/>
              <w:jc w:val="center"/>
              <w:rPr>
                <w:sz w:val="16"/>
                <w:szCs w:val="16"/>
                <w:lang w:val="vi-VN"/>
              </w:rPr>
            </w:pPr>
          </w:p>
        </w:tc>
        <w:tc>
          <w:tcPr>
            <w:tcW w:w="594" w:type="dxa"/>
            <w:vAlign w:val="center"/>
          </w:tcPr>
          <w:p w14:paraId="00F4E096" w14:textId="77777777" w:rsidR="00ED4C54" w:rsidRPr="00525A88" w:rsidRDefault="00ED4C54" w:rsidP="00ED4C54">
            <w:pPr>
              <w:spacing w:line="276" w:lineRule="auto"/>
              <w:jc w:val="center"/>
              <w:rPr>
                <w:sz w:val="16"/>
                <w:szCs w:val="16"/>
                <w:lang w:val="vi-VN"/>
              </w:rPr>
            </w:pPr>
          </w:p>
        </w:tc>
        <w:tc>
          <w:tcPr>
            <w:tcW w:w="588" w:type="dxa"/>
            <w:vAlign w:val="center"/>
          </w:tcPr>
          <w:p w14:paraId="4D588C8B" w14:textId="77777777" w:rsidR="00ED4C54" w:rsidRPr="00525A88" w:rsidRDefault="00ED4C54" w:rsidP="00ED4C54">
            <w:pPr>
              <w:spacing w:line="276" w:lineRule="auto"/>
              <w:jc w:val="center"/>
              <w:rPr>
                <w:sz w:val="16"/>
                <w:szCs w:val="16"/>
                <w:lang w:val="vi-VN"/>
              </w:rPr>
            </w:pPr>
          </w:p>
        </w:tc>
        <w:tc>
          <w:tcPr>
            <w:tcW w:w="589" w:type="dxa"/>
            <w:vAlign w:val="center"/>
          </w:tcPr>
          <w:p w14:paraId="59149739" w14:textId="77777777" w:rsidR="00ED4C54" w:rsidRPr="00525A88" w:rsidRDefault="00ED4C54" w:rsidP="00ED4C54">
            <w:pPr>
              <w:spacing w:line="276" w:lineRule="auto"/>
              <w:jc w:val="center"/>
              <w:rPr>
                <w:sz w:val="16"/>
                <w:szCs w:val="16"/>
                <w:lang w:val="vi-VN"/>
              </w:rPr>
            </w:pPr>
          </w:p>
        </w:tc>
        <w:tc>
          <w:tcPr>
            <w:tcW w:w="590" w:type="dxa"/>
            <w:vAlign w:val="center"/>
          </w:tcPr>
          <w:p w14:paraId="05FA4C23" w14:textId="77777777" w:rsidR="00ED4C54" w:rsidRPr="00525A88" w:rsidRDefault="00ED4C54" w:rsidP="00ED4C54">
            <w:pPr>
              <w:spacing w:line="276" w:lineRule="auto"/>
              <w:jc w:val="center"/>
              <w:rPr>
                <w:sz w:val="16"/>
                <w:szCs w:val="16"/>
                <w:lang w:val="vi-VN"/>
              </w:rPr>
            </w:pPr>
          </w:p>
        </w:tc>
      </w:tr>
      <w:tr w:rsidR="00ED4C54" w:rsidRPr="00525A88" w14:paraId="65224B2B" w14:textId="77777777" w:rsidTr="00ED4C54">
        <w:trPr>
          <w:trHeight w:val="212"/>
        </w:trPr>
        <w:tc>
          <w:tcPr>
            <w:tcW w:w="822" w:type="dxa"/>
            <w:vMerge/>
            <w:vAlign w:val="center"/>
          </w:tcPr>
          <w:p w14:paraId="1CC1BF1B" w14:textId="77777777" w:rsidR="00ED4C54" w:rsidRPr="00525A88" w:rsidRDefault="00ED4C54" w:rsidP="00ED4C54">
            <w:pPr>
              <w:spacing w:line="276" w:lineRule="auto"/>
              <w:jc w:val="center"/>
              <w:rPr>
                <w:sz w:val="16"/>
                <w:szCs w:val="16"/>
                <w:lang w:val="vi-VN"/>
              </w:rPr>
            </w:pPr>
          </w:p>
        </w:tc>
        <w:tc>
          <w:tcPr>
            <w:tcW w:w="662" w:type="dxa"/>
            <w:vAlign w:val="center"/>
          </w:tcPr>
          <w:p w14:paraId="4FCD39E3" w14:textId="1438F353" w:rsidR="00ED4C54" w:rsidRPr="00525A88" w:rsidRDefault="00ED4C54" w:rsidP="00ED4C54">
            <w:pPr>
              <w:spacing w:line="276" w:lineRule="auto"/>
              <w:jc w:val="center"/>
              <w:rPr>
                <w:sz w:val="16"/>
                <w:szCs w:val="16"/>
              </w:rPr>
            </w:pPr>
            <w:r w:rsidRPr="00525A88">
              <w:rPr>
                <w:sz w:val="16"/>
                <w:szCs w:val="16"/>
              </w:rPr>
              <w:t>MSLE</w:t>
            </w:r>
          </w:p>
        </w:tc>
        <w:tc>
          <w:tcPr>
            <w:tcW w:w="588" w:type="dxa"/>
            <w:vAlign w:val="center"/>
          </w:tcPr>
          <w:p w14:paraId="0F329375" w14:textId="77777777" w:rsidR="00ED4C54" w:rsidRPr="00525A88" w:rsidRDefault="00ED4C54" w:rsidP="00ED4C54">
            <w:pPr>
              <w:spacing w:line="276" w:lineRule="auto"/>
              <w:jc w:val="center"/>
              <w:rPr>
                <w:sz w:val="16"/>
                <w:szCs w:val="16"/>
                <w:lang w:val="vi-VN"/>
              </w:rPr>
            </w:pPr>
          </w:p>
        </w:tc>
        <w:tc>
          <w:tcPr>
            <w:tcW w:w="590" w:type="dxa"/>
            <w:vAlign w:val="center"/>
          </w:tcPr>
          <w:p w14:paraId="224FA8C0" w14:textId="77777777" w:rsidR="00ED4C54" w:rsidRPr="00525A88" w:rsidRDefault="00ED4C54" w:rsidP="00ED4C54">
            <w:pPr>
              <w:spacing w:line="276" w:lineRule="auto"/>
              <w:jc w:val="center"/>
              <w:rPr>
                <w:sz w:val="16"/>
                <w:szCs w:val="16"/>
                <w:lang w:val="vi-VN"/>
              </w:rPr>
            </w:pPr>
          </w:p>
        </w:tc>
        <w:tc>
          <w:tcPr>
            <w:tcW w:w="594" w:type="dxa"/>
            <w:vAlign w:val="center"/>
          </w:tcPr>
          <w:p w14:paraId="65099EE5" w14:textId="77777777" w:rsidR="00ED4C54" w:rsidRPr="00525A88" w:rsidRDefault="00ED4C54" w:rsidP="00ED4C54">
            <w:pPr>
              <w:spacing w:line="276" w:lineRule="auto"/>
              <w:jc w:val="center"/>
              <w:rPr>
                <w:sz w:val="16"/>
                <w:szCs w:val="16"/>
                <w:lang w:val="vi-VN"/>
              </w:rPr>
            </w:pPr>
          </w:p>
        </w:tc>
        <w:tc>
          <w:tcPr>
            <w:tcW w:w="588" w:type="dxa"/>
            <w:vAlign w:val="center"/>
          </w:tcPr>
          <w:p w14:paraId="3D21AC88" w14:textId="77777777" w:rsidR="00ED4C54" w:rsidRPr="00525A88" w:rsidRDefault="00ED4C54" w:rsidP="00ED4C54">
            <w:pPr>
              <w:spacing w:line="276" w:lineRule="auto"/>
              <w:jc w:val="center"/>
              <w:rPr>
                <w:sz w:val="16"/>
                <w:szCs w:val="16"/>
                <w:lang w:val="vi-VN"/>
              </w:rPr>
            </w:pPr>
          </w:p>
        </w:tc>
        <w:tc>
          <w:tcPr>
            <w:tcW w:w="589" w:type="dxa"/>
            <w:vAlign w:val="center"/>
          </w:tcPr>
          <w:p w14:paraId="4FE4A21D" w14:textId="77777777" w:rsidR="00ED4C54" w:rsidRPr="00525A88" w:rsidRDefault="00ED4C54" w:rsidP="00ED4C54">
            <w:pPr>
              <w:spacing w:line="276" w:lineRule="auto"/>
              <w:jc w:val="center"/>
              <w:rPr>
                <w:sz w:val="16"/>
                <w:szCs w:val="16"/>
                <w:lang w:val="vi-VN"/>
              </w:rPr>
            </w:pPr>
          </w:p>
        </w:tc>
        <w:tc>
          <w:tcPr>
            <w:tcW w:w="590" w:type="dxa"/>
            <w:vAlign w:val="center"/>
          </w:tcPr>
          <w:p w14:paraId="112C2208" w14:textId="77777777" w:rsidR="00ED4C54" w:rsidRPr="00525A88" w:rsidRDefault="00ED4C54" w:rsidP="00ED4C54">
            <w:pPr>
              <w:spacing w:line="276" w:lineRule="auto"/>
              <w:jc w:val="center"/>
              <w:rPr>
                <w:sz w:val="16"/>
                <w:szCs w:val="16"/>
                <w:lang w:val="vi-VN"/>
              </w:rPr>
            </w:pPr>
          </w:p>
        </w:tc>
      </w:tr>
      <w:tr w:rsidR="00ED4C54" w:rsidRPr="00525A88" w14:paraId="275CFFBE" w14:textId="77777777" w:rsidTr="00ED4C54">
        <w:trPr>
          <w:trHeight w:val="212"/>
        </w:trPr>
        <w:tc>
          <w:tcPr>
            <w:tcW w:w="822" w:type="dxa"/>
            <w:vMerge w:val="restart"/>
            <w:vAlign w:val="center"/>
          </w:tcPr>
          <w:p w14:paraId="4DA86950" w14:textId="1E68F061" w:rsidR="00ED4C54" w:rsidRPr="00525A88" w:rsidRDefault="00ED4C54" w:rsidP="00ED4C54">
            <w:pPr>
              <w:spacing w:line="276" w:lineRule="auto"/>
              <w:jc w:val="center"/>
              <w:rPr>
                <w:sz w:val="16"/>
                <w:szCs w:val="16"/>
              </w:rPr>
            </w:pPr>
            <w:r w:rsidRPr="00525A88">
              <w:rPr>
                <w:sz w:val="16"/>
                <w:szCs w:val="16"/>
              </w:rPr>
              <w:t>TCAN</w:t>
            </w:r>
          </w:p>
        </w:tc>
        <w:tc>
          <w:tcPr>
            <w:tcW w:w="662" w:type="dxa"/>
            <w:vAlign w:val="center"/>
          </w:tcPr>
          <w:p w14:paraId="50DD0352" w14:textId="76682333" w:rsidR="00ED4C54" w:rsidRPr="00525A88" w:rsidRDefault="00ED4C54" w:rsidP="00ED4C54">
            <w:pPr>
              <w:spacing w:line="276" w:lineRule="auto"/>
              <w:jc w:val="center"/>
              <w:rPr>
                <w:sz w:val="16"/>
                <w:szCs w:val="16"/>
              </w:rPr>
            </w:pPr>
            <w:r w:rsidRPr="00525A88">
              <w:rPr>
                <w:sz w:val="16"/>
                <w:szCs w:val="16"/>
              </w:rPr>
              <w:t>MAPE</w:t>
            </w:r>
          </w:p>
        </w:tc>
        <w:tc>
          <w:tcPr>
            <w:tcW w:w="588" w:type="dxa"/>
            <w:vAlign w:val="center"/>
          </w:tcPr>
          <w:p w14:paraId="49D531C9" w14:textId="6E6BEF17" w:rsidR="00ED4C54" w:rsidRPr="0076410A" w:rsidRDefault="00ED4C54" w:rsidP="00ED4C54">
            <w:pPr>
              <w:spacing w:line="276" w:lineRule="auto"/>
              <w:jc w:val="center"/>
              <w:rPr>
                <w:sz w:val="16"/>
                <w:szCs w:val="16"/>
              </w:rPr>
            </w:pPr>
            <w:r>
              <w:rPr>
                <w:sz w:val="16"/>
                <w:szCs w:val="16"/>
              </w:rPr>
              <w:t>0.194</w:t>
            </w:r>
          </w:p>
        </w:tc>
        <w:tc>
          <w:tcPr>
            <w:tcW w:w="590" w:type="dxa"/>
            <w:vAlign w:val="center"/>
          </w:tcPr>
          <w:p w14:paraId="12E3D36C" w14:textId="189DD9F4" w:rsidR="00ED4C54" w:rsidRPr="006A32A4" w:rsidRDefault="00ED4C54" w:rsidP="00ED4C54">
            <w:pPr>
              <w:spacing w:line="276" w:lineRule="auto"/>
              <w:jc w:val="center"/>
              <w:rPr>
                <w:sz w:val="16"/>
                <w:szCs w:val="16"/>
              </w:rPr>
            </w:pPr>
            <w:r>
              <w:rPr>
                <w:sz w:val="16"/>
                <w:szCs w:val="16"/>
              </w:rPr>
              <w:t>0.55</w:t>
            </w:r>
          </w:p>
        </w:tc>
        <w:tc>
          <w:tcPr>
            <w:tcW w:w="594" w:type="dxa"/>
            <w:vAlign w:val="center"/>
          </w:tcPr>
          <w:p w14:paraId="4932A32F" w14:textId="450B4523" w:rsidR="00ED4C54" w:rsidRPr="008E33BA" w:rsidRDefault="00ED4C54" w:rsidP="00ED4C54">
            <w:pPr>
              <w:spacing w:line="276" w:lineRule="auto"/>
              <w:jc w:val="center"/>
              <w:rPr>
                <w:sz w:val="16"/>
                <w:szCs w:val="16"/>
              </w:rPr>
            </w:pPr>
          </w:p>
        </w:tc>
        <w:tc>
          <w:tcPr>
            <w:tcW w:w="588" w:type="dxa"/>
            <w:vAlign w:val="center"/>
          </w:tcPr>
          <w:p w14:paraId="36AB30D2" w14:textId="77777777" w:rsidR="00ED4C54" w:rsidRPr="00525A88" w:rsidRDefault="00ED4C54" w:rsidP="00ED4C54">
            <w:pPr>
              <w:spacing w:line="276" w:lineRule="auto"/>
              <w:jc w:val="center"/>
              <w:rPr>
                <w:sz w:val="16"/>
                <w:szCs w:val="16"/>
                <w:lang w:val="vi-VN"/>
              </w:rPr>
            </w:pPr>
          </w:p>
        </w:tc>
        <w:tc>
          <w:tcPr>
            <w:tcW w:w="589" w:type="dxa"/>
            <w:vAlign w:val="center"/>
          </w:tcPr>
          <w:p w14:paraId="607CAD99" w14:textId="3B9F7864" w:rsidR="00ED4C54" w:rsidRPr="008727B2" w:rsidRDefault="00ED4C54" w:rsidP="00ED4C54">
            <w:pPr>
              <w:spacing w:line="276" w:lineRule="auto"/>
              <w:jc w:val="center"/>
              <w:rPr>
                <w:sz w:val="16"/>
                <w:szCs w:val="16"/>
              </w:rPr>
            </w:pPr>
            <w:r>
              <w:rPr>
                <w:sz w:val="16"/>
                <w:szCs w:val="16"/>
              </w:rPr>
              <w:t>0.032</w:t>
            </w:r>
          </w:p>
        </w:tc>
        <w:tc>
          <w:tcPr>
            <w:tcW w:w="590" w:type="dxa"/>
            <w:vAlign w:val="center"/>
          </w:tcPr>
          <w:p w14:paraId="2A1CA119" w14:textId="37B7E966" w:rsidR="00ED4C54" w:rsidRPr="001F6BA0" w:rsidRDefault="00ED4C54" w:rsidP="00ED4C54">
            <w:pPr>
              <w:spacing w:line="276" w:lineRule="auto"/>
              <w:jc w:val="center"/>
              <w:rPr>
                <w:sz w:val="16"/>
                <w:szCs w:val="16"/>
              </w:rPr>
            </w:pPr>
            <w:r>
              <w:rPr>
                <w:sz w:val="16"/>
                <w:szCs w:val="16"/>
              </w:rPr>
              <w:t>0.03</w:t>
            </w:r>
          </w:p>
        </w:tc>
      </w:tr>
      <w:tr w:rsidR="00ED4C54" w:rsidRPr="00525A88" w14:paraId="6E0FAF47" w14:textId="77777777" w:rsidTr="00ED4C54">
        <w:trPr>
          <w:trHeight w:val="212"/>
        </w:trPr>
        <w:tc>
          <w:tcPr>
            <w:tcW w:w="822" w:type="dxa"/>
            <w:vMerge/>
            <w:vAlign w:val="center"/>
          </w:tcPr>
          <w:p w14:paraId="2395BC31" w14:textId="77777777" w:rsidR="00ED4C54" w:rsidRPr="00525A88" w:rsidRDefault="00ED4C54" w:rsidP="00ED4C54">
            <w:pPr>
              <w:spacing w:line="276" w:lineRule="auto"/>
              <w:jc w:val="center"/>
              <w:rPr>
                <w:sz w:val="16"/>
                <w:szCs w:val="16"/>
                <w:lang w:val="vi-VN"/>
              </w:rPr>
            </w:pPr>
          </w:p>
        </w:tc>
        <w:tc>
          <w:tcPr>
            <w:tcW w:w="662" w:type="dxa"/>
            <w:vAlign w:val="center"/>
          </w:tcPr>
          <w:p w14:paraId="426162D1" w14:textId="141B60C1" w:rsidR="00ED4C54" w:rsidRPr="00525A88" w:rsidRDefault="00ED4C54" w:rsidP="00ED4C54">
            <w:pPr>
              <w:spacing w:line="276" w:lineRule="auto"/>
              <w:jc w:val="center"/>
              <w:rPr>
                <w:sz w:val="16"/>
                <w:szCs w:val="16"/>
              </w:rPr>
            </w:pPr>
            <w:r w:rsidRPr="00525A88">
              <w:rPr>
                <w:sz w:val="16"/>
                <w:szCs w:val="16"/>
              </w:rPr>
              <w:t>RMSE</w:t>
            </w:r>
          </w:p>
        </w:tc>
        <w:tc>
          <w:tcPr>
            <w:tcW w:w="588" w:type="dxa"/>
            <w:vAlign w:val="center"/>
          </w:tcPr>
          <w:p w14:paraId="2D18BC8D" w14:textId="3D4050CF" w:rsidR="00ED4C54" w:rsidRPr="007B7652" w:rsidRDefault="00ED4C54" w:rsidP="00ED4C54">
            <w:pPr>
              <w:spacing w:line="276" w:lineRule="auto"/>
              <w:jc w:val="center"/>
              <w:rPr>
                <w:sz w:val="16"/>
                <w:szCs w:val="16"/>
              </w:rPr>
            </w:pPr>
            <w:r>
              <w:rPr>
                <w:sz w:val="16"/>
                <w:szCs w:val="16"/>
              </w:rPr>
              <w:t>0.058</w:t>
            </w:r>
          </w:p>
        </w:tc>
        <w:tc>
          <w:tcPr>
            <w:tcW w:w="590" w:type="dxa"/>
            <w:vAlign w:val="center"/>
          </w:tcPr>
          <w:p w14:paraId="290631C9" w14:textId="6F1C3797" w:rsidR="00ED4C54" w:rsidRPr="00494E58" w:rsidRDefault="00ED4C54" w:rsidP="00ED4C54">
            <w:pPr>
              <w:spacing w:line="276" w:lineRule="auto"/>
              <w:jc w:val="center"/>
              <w:rPr>
                <w:sz w:val="16"/>
                <w:szCs w:val="16"/>
              </w:rPr>
            </w:pPr>
            <w:r>
              <w:rPr>
                <w:sz w:val="16"/>
                <w:szCs w:val="16"/>
              </w:rPr>
              <w:t>0.12</w:t>
            </w:r>
          </w:p>
        </w:tc>
        <w:tc>
          <w:tcPr>
            <w:tcW w:w="594" w:type="dxa"/>
            <w:vAlign w:val="center"/>
          </w:tcPr>
          <w:p w14:paraId="6DB0A736" w14:textId="6452C2AF" w:rsidR="00ED4C54" w:rsidRPr="00CF4143" w:rsidRDefault="00ED4C54" w:rsidP="00ED4C54">
            <w:pPr>
              <w:spacing w:line="276" w:lineRule="auto"/>
              <w:jc w:val="center"/>
              <w:rPr>
                <w:sz w:val="16"/>
                <w:szCs w:val="16"/>
              </w:rPr>
            </w:pPr>
            <w:r>
              <w:rPr>
                <w:sz w:val="16"/>
                <w:szCs w:val="16"/>
              </w:rPr>
              <w:t>0.13</w:t>
            </w:r>
          </w:p>
        </w:tc>
        <w:tc>
          <w:tcPr>
            <w:tcW w:w="588" w:type="dxa"/>
            <w:vAlign w:val="center"/>
          </w:tcPr>
          <w:p w14:paraId="2D0BAF7D" w14:textId="709818FC" w:rsidR="00ED4C54" w:rsidRPr="007A045D" w:rsidRDefault="00ED4C54" w:rsidP="00ED4C54">
            <w:pPr>
              <w:spacing w:line="276" w:lineRule="auto"/>
              <w:jc w:val="center"/>
              <w:rPr>
                <w:sz w:val="16"/>
                <w:szCs w:val="16"/>
              </w:rPr>
            </w:pPr>
            <w:r>
              <w:rPr>
                <w:sz w:val="16"/>
                <w:szCs w:val="16"/>
              </w:rPr>
              <w:t>0.16</w:t>
            </w:r>
          </w:p>
        </w:tc>
        <w:tc>
          <w:tcPr>
            <w:tcW w:w="589" w:type="dxa"/>
            <w:vAlign w:val="center"/>
          </w:tcPr>
          <w:p w14:paraId="34582567" w14:textId="08B24DE6" w:rsidR="00ED4C54" w:rsidRPr="006949C9" w:rsidRDefault="00ED4C54" w:rsidP="00ED4C54">
            <w:pPr>
              <w:spacing w:line="276" w:lineRule="auto"/>
              <w:jc w:val="center"/>
              <w:rPr>
                <w:sz w:val="16"/>
                <w:szCs w:val="16"/>
              </w:rPr>
            </w:pPr>
            <w:r>
              <w:rPr>
                <w:sz w:val="16"/>
                <w:szCs w:val="16"/>
              </w:rPr>
              <w:t>0.022</w:t>
            </w:r>
          </w:p>
        </w:tc>
        <w:tc>
          <w:tcPr>
            <w:tcW w:w="590" w:type="dxa"/>
            <w:vAlign w:val="center"/>
          </w:tcPr>
          <w:p w14:paraId="349FB5D6" w14:textId="2581D143" w:rsidR="00ED4C54" w:rsidRPr="00525A88" w:rsidRDefault="00ED4C54" w:rsidP="00ED4C54">
            <w:pPr>
              <w:spacing w:line="276" w:lineRule="auto"/>
              <w:jc w:val="center"/>
              <w:rPr>
                <w:sz w:val="16"/>
                <w:szCs w:val="16"/>
                <w:lang w:val="vi-VN"/>
              </w:rPr>
            </w:pPr>
            <w:r>
              <w:rPr>
                <w:sz w:val="16"/>
                <w:szCs w:val="16"/>
              </w:rPr>
              <w:t>0.025</w:t>
            </w:r>
          </w:p>
        </w:tc>
      </w:tr>
      <w:tr w:rsidR="00ED4C54" w:rsidRPr="00525A88" w14:paraId="67CE10DC" w14:textId="77777777" w:rsidTr="00ED4C54">
        <w:trPr>
          <w:trHeight w:val="212"/>
        </w:trPr>
        <w:tc>
          <w:tcPr>
            <w:tcW w:w="822" w:type="dxa"/>
            <w:vMerge/>
            <w:vAlign w:val="center"/>
          </w:tcPr>
          <w:p w14:paraId="5A465B3D" w14:textId="77777777" w:rsidR="00ED4C54" w:rsidRPr="00525A88" w:rsidRDefault="00ED4C54" w:rsidP="00ED4C54">
            <w:pPr>
              <w:spacing w:line="276" w:lineRule="auto"/>
              <w:jc w:val="center"/>
              <w:rPr>
                <w:sz w:val="16"/>
                <w:szCs w:val="16"/>
                <w:lang w:val="vi-VN"/>
              </w:rPr>
            </w:pPr>
          </w:p>
        </w:tc>
        <w:tc>
          <w:tcPr>
            <w:tcW w:w="662" w:type="dxa"/>
            <w:vAlign w:val="center"/>
          </w:tcPr>
          <w:p w14:paraId="5827292C" w14:textId="795B7E16" w:rsidR="00ED4C54" w:rsidRPr="00525A88" w:rsidRDefault="00ED4C54" w:rsidP="00ED4C54">
            <w:pPr>
              <w:spacing w:line="276" w:lineRule="auto"/>
              <w:jc w:val="center"/>
              <w:rPr>
                <w:sz w:val="16"/>
                <w:szCs w:val="16"/>
              </w:rPr>
            </w:pPr>
            <w:r w:rsidRPr="00525A88">
              <w:rPr>
                <w:sz w:val="16"/>
                <w:szCs w:val="16"/>
              </w:rPr>
              <w:t>MSLE</w:t>
            </w:r>
          </w:p>
        </w:tc>
        <w:tc>
          <w:tcPr>
            <w:tcW w:w="588" w:type="dxa"/>
            <w:vAlign w:val="center"/>
          </w:tcPr>
          <w:p w14:paraId="71635A0B" w14:textId="0738225D" w:rsidR="00ED4C54" w:rsidRPr="003E2D12" w:rsidRDefault="00ED4C54" w:rsidP="00ED4C54">
            <w:pPr>
              <w:spacing w:line="276" w:lineRule="auto"/>
              <w:jc w:val="center"/>
              <w:rPr>
                <w:sz w:val="16"/>
                <w:szCs w:val="16"/>
              </w:rPr>
            </w:pPr>
            <w:r>
              <w:rPr>
                <w:sz w:val="16"/>
                <w:szCs w:val="16"/>
              </w:rPr>
              <w:t>0.002</w:t>
            </w:r>
          </w:p>
        </w:tc>
        <w:tc>
          <w:tcPr>
            <w:tcW w:w="590" w:type="dxa"/>
            <w:vAlign w:val="center"/>
          </w:tcPr>
          <w:p w14:paraId="0B8248C4" w14:textId="123E5B5A" w:rsidR="00ED4C54" w:rsidRPr="00917E37" w:rsidRDefault="00ED4C54" w:rsidP="00ED4C54">
            <w:pPr>
              <w:spacing w:line="276" w:lineRule="auto"/>
              <w:jc w:val="center"/>
              <w:rPr>
                <w:sz w:val="16"/>
                <w:szCs w:val="16"/>
              </w:rPr>
            </w:pPr>
            <w:r>
              <w:rPr>
                <w:sz w:val="16"/>
                <w:szCs w:val="16"/>
              </w:rPr>
              <w:t>0.008</w:t>
            </w:r>
          </w:p>
        </w:tc>
        <w:tc>
          <w:tcPr>
            <w:tcW w:w="594" w:type="dxa"/>
            <w:vAlign w:val="center"/>
          </w:tcPr>
          <w:p w14:paraId="202E48EB" w14:textId="45FBD67D" w:rsidR="00ED4C54" w:rsidRPr="004A0680" w:rsidRDefault="00ED4C54" w:rsidP="00ED4C54">
            <w:pPr>
              <w:spacing w:line="276" w:lineRule="auto"/>
              <w:jc w:val="center"/>
              <w:rPr>
                <w:sz w:val="16"/>
                <w:szCs w:val="16"/>
              </w:rPr>
            </w:pPr>
            <w:r>
              <w:rPr>
                <w:sz w:val="16"/>
                <w:szCs w:val="16"/>
              </w:rPr>
              <w:t>0.013</w:t>
            </w:r>
          </w:p>
        </w:tc>
        <w:tc>
          <w:tcPr>
            <w:tcW w:w="588" w:type="dxa"/>
            <w:vAlign w:val="center"/>
          </w:tcPr>
          <w:p w14:paraId="2AB01E50" w14:textId="34007901" w:rsidR="00ED4C54" w:rsidRPr="00D617CA" w:rsidRDefault="00ED4C54" w:rsidP="00ED4C54">
            <w:pPr>
              <w:spacing w:line="276" w:lineRule="auto"/>
              <w:jc w:val="center"/>
              <w:rPr>
                <w:sz w:val="16"/>
                <w:szCs w:val="16"/>
              </w:rPr>
            </w:pPr>
            <w:r>
              <w:rPr>
                <w:sz w:val="16"/>
                <w:szCs w:val="16"/>
              </w:rPr>
              <w:t>0.02</w:t>
            </w:r>
          </w:p>
        </w:tc>
        <w:tc>
          <w:tcPr>
            <w:tcW w:w="589" w:type="dxa"/>
            <w:vAlign w:val="center"/>
          </w:tcPr>
          <w:p w14:paraId="4187ACB8" w14:textId="2FBEAEC1" w:rsidR="00ED4C54" w:rsidRPr="004C2236" w:rsidRDefault="00ED4C54" w:rsidP="00ED4C54">
            <w:pPr>
              <w:spacing w:line="276" w:lineRule="auto"/>
              <w:jc w:val="center"/>
              <w:rPr>
                <w:sz w:val="16"/>
                <w:szCs w:val="16"/>
              </w:rPr>
            </w:pPr>
            <w:r>
              <w:rPr>
                <w:sz w:val="16"/>
                <w:szCs w:val="16"/>
              </w:rPr>
              <w:t>1e-4</w:t>
            </w:r>
          </w:p>
        </w:tc>
        <w:tc>
          <w:tcPr>
            <w:tcW w:w="590" w:type="dxa"/>
            <w:vAlign w:val="center"/>
          </w:tcPr>
          <w:p w14:paraId="0CF9D787" w14:textId="49952703" w:rsidR="00ED4C54" w:rsidRPr="00D33677" w:rsidRDefault="00ED4C54" w:rsidP="00ED4C54">
            <w:pPr>
              <w:spacing w:line="276" w:lineRule="auto"/>
              <w:jc w:val="center"/>
              <w:rPr>
                <w:sz w:val="16"/>
                <w:szCs w:val="16"/>
              </w:rPr>
            </w:pPr>
            <w:r>
              <w:rPr>
                <w:sz w:val="16"/>
                <w:szCs w:val="16"/>
              </w:rPr>
              <w:t>2e-4</w:t>
            </w:r>
          </w:p>
        </w:tc>
      </w:tr>
    </w:tbl>
    <w:p w14:paraId="0D76300E" w14:textId="77777777" w:rsidR="006A53EE" w:rsidRPr="00A27799" w:rsidRDefault="006A53EE" w:rsidP="007A3416">
      <w:pPr>
        <w:spacing w:line="276" w:lineRule="auto"/>
        <w:rPr>
          <w:lang w:val="vi-VN"/>
        </w:rPr>
      </w:pPr>
    </w:p>
    <w:p w14:paraId="795A0235" w14:textId="6239EECF" w:rsidR="00DB36D1" w:rsidRPr="00A27799" w:rsidRDefault="00EE5EB0" w:rsidP="00961A59">
      <w:pPr>
        <w:pStyle w:val="Heading1"/>
        <w:spacing w:line="276" w:lineRule="auto"/>
        <w:ind w:firstLine="0"/>
        <w:rPr>
          <w:lang w:val="vi-VN"/>
        </w:rPr>
      </w:pPr>
      <w:r w:rsidRPr="00A27799">
        <w:rPr>
          <w:lang w:val="vi-VN"/>
        </w:rPr>
        <w:t>Conclusion</w:t>
      </w:r>
    </w:p>
    <w:p w14:paraId="4616F24B" w14:textId="77777777" w:rsidR="00DB36D1" w:rsidRPr="00A27799" w:rsidRDefault="00DB36D1" w:rsidP="007A3416">
      <w:pPr>
        <w:spacing w:line="276" w:lineRule="auto"/>
        <w:rPr>
          <w:lang w:val="vi-VN"/>
        </w:rPr>
      </w:pPr>
    </w:p>
    <w:p w14:paraId="74C50266" w14:textId="1738FE24" w:rsidR="0080791D" w:rsidRPr="00A27799" w:rsidRDefault="0080791D" w:rsidP="00961A59">
      <w:pPr>
        <w:pStyle w:val="Heading5"/>
        <w:spacing w:line="276" w:lineRule="auto"/>
        <w:jc w:val="center"/>
        <w:rPr>
          <w:lang w:val="vi-VN"/>
        </w:rPr>
      </w:pPr>
      <w:r w:rsidRPr="00A27799">
        <w:rPr>
          <w:lang w:val="vi-VN"/>
        </w:rPr>
        <w:t>Acknowledgment</w:t>
      </w:r>
    </w:p>
    <w:p w14:paraId="46CBFEAF" w14:textId="77777777" w:rsidR="009303D9" w:rsidRPr="00A27799" w:rsidRDefault="009303D9" w:rsidP="00961A59">
      <w:pPr>
        <w:pStyle w:val="Heading5"/>
        <w:spacing w:line="276" w:lineRule="auto"/>
        <w:jc w:val="center"/>
        <w:rPr>
          <w:lang w:val="vi-VN"/>
        </w:rPr>
      </w:pPr>
      <w:r w:rsidRPr="00A27799">
        <w:rPr>
          <w:lang w:val="vi-VN"/>
        </w:rPr>
        <w:t>References</w:t>
      </w:r>
    </w:p>
    <w:p w14:paraId="2F647EA4" w14:textId="77777777" w:rsidR="009303D9" w:rsidRPr="00A27799" w:rsidRDefault="009303D9" w:rsidP="007A3416">
      <w:pPr>
        <w:spacing w:line="276" w:lineRule="auto"/>
        <w:rPr>
          <w:lang w:val="vi-VN"/>
        </w:rPr>
      </w:pPr>
    </w:p>
    <w:p w14:paraId="3D5B2B2D" w14:textId="2E757FEF" w:rsidR="009303D9" w:rsidRPr="00A27799" w:rsidRDefault="009303D9" w:rsidP="007A3416">
      <w:pPr>
        <w:pStyle w:val="references"/>
        <w:spacing w:line="276" w:lineRule="auto"/>
        <w:ind w:left="354" w:hanging="354"/>
        <w:rPr>
          <w:lang w:val="vi-VN"/>
        </w:rPr>
      </w:pPr>
    </w:p>
    <w:p w14:paraId="6D942FC4" w14:textId="67D3D7A1" w:rsidR="009303D9" w:rsidRPr="00A27799" w:rsidRDefault="009303D9" w:rsidP="007A3416">
      <w:pPr>
        <w:pStyle w:val="references"/>
        <w:spacing w:line="276" w:lineRule="auto"/>
        <w:ind w:left="354" w:hanging="354"/>
        <w:rPr>
          <w:lang w:val="vi-VN"/>
        </w:rPr>
      </w:pPr>
    </w:p>
    <w:p w14:paraId="68F96AE9" w14:textId="759975D9" w:rsidR="009303D9" w:rsidRPr="00A27799" w:rsidRDefault="009303D9" w:rsidP="007A3416">
      <w:pPr>
        <w:pStyle w:val="references"/>
        <w:spacing w:line="276" w:lineRule="auto"/>
        <w:ind w:left="354" w:hanging="354"/>
        <w:rPr>
          <w:lang w:val="vi-VN"/>
        </w:rPr>
      </w:pPr>
    </w:p>
    <w:p w14:paraId="43875E76" w14:textId="69315C71" w:rsidR="009303D9" w:rsidRPr="00A27799" w:rsidRDefault="009303D9" w:rsidP="007A3416">
      <w:pPr>
        <w:pStyle w:val="references"/>
        <w:spacing w:line="276" w:lineRule="auto"/>
        <w:ind w:left="354" w:hanging="354"/>
        <w:rPr>
          <w:lang w:val="vi-VN"/>
        </w:rPr>
      </w:pPr>
    </w:p>
    <w:p w14:paraId="10F911AF" w14:textId="6B5C66C8" w:rsidR="001F03E1" w:rsidRPr="00A27799" w:rsidRDefault="001F03E1" w:rsidP="007A3416">
      <w:pPr>
        <w:pStyle w:val="references"/>
        <w:spacing w:line="276" w:lineRule="auto"/>
        <w:ind w:left="354" w:hanging="354"/>
        <w:rPr>
          <w:lang w:val="vi-VN"/>
        </w:rPr>
      </w:pPr>
    </w:p>
    <w:p w14:paraId="25ADF403" w14:textId="449179F4" w:rsidR="009303D9" w:rsidRPr="00A27799" w:rsidRDefault="009303D9" w:rsidP="007A3416">
      <w:pPr>
        <w:pStyle w:val="references"/>
        <w:numPr>
          <w:ilvl w:val="0"/>
          <w:numId w:val="0"/>
        </w:numPr>
        <w:spacing w:line="276" w:lineRule="auto"/>
        <w:ind w:left="360" w:hanging="360"/>
        <w:jc w:val="center"/>
        <w:rPr>
          <w:rFonts w:eastAsia="SimSun"/>
          <w:b/>
          <w:color w:val="FF0000"/>
          <w:spacing w:val="-1"/>
          <w:sz w:val="20"/>
          <w:szCs w:val="20"/>
          <w:lang w:val="vi-VN" w:eastAsia="x-none"/>
        </w:rPr>
        <w:sectPr w:rsidR="009303D9" w:rsidRPr="00A27799" w:rsidSect="00C919A4">
          <w:type w:val="continuous"/>
          <w:pgSz w:w="12240" w:h="15840" w:code="1"/>
          <w:pgMar w:top="1080" w:right="907" w:bottom="1440" w:left="907" w:header="720" w:footer="720" w:gutter="0"/>
          <w:cols w:num="2" w:space="360"/>
          <w:docGrid w:linePitch="360"/>
        </w:sectPr>
      </w:pPr>
    </w:p>
    <w:p w14:paraId="7C64B458" w14:textId="2F581FF1" w:rsidR="009303D9" w:rsidRPr="008E46A2" w:rsidRDefault="009303D9" w:rsidP="008E46A2">
      <w:pPr>
        <w:ind w:firstLine="360"/>
      </w:pPr>
    </w:p>
    <w:sectPr w:rsidR="009303D9" w:rsidRPr="008E46A2">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ễn Đạt" w:date="2023-06-04T09:48:00Z" w:initials="NĐ">
    <w:p w14:paraId="36B2B0A1" w14:textId="75235F20" w:rsidR="00D44465" w:rsidRDefault="00D44465">
      <w:pPr>
        <w:pStyle w:val="CommentText"/>
      </w:pPr>
      <w:r>
        <w:rPr>
          <w:rStyle w:val="CommentReference"/>
        </w:rPr>
        <w:annotationRef/>
      </w:r>
      <w:r w:rsidRPr="00D44465">
        <w:t>A. Beattie, "What Was the First Company to Issue Stock?", Investopedia, [Online]. Available: https://www.investopedia.com/ask/answers/08/first-company-issue-stock-dutch-east-india.asp. [Accessed: 04- Jun- 2023]​</w:t>
      </w:r>
    </w:p>
  </w:comment>
  <w:comment w:id="1" w:author="Nguyễn Đạt" w:date="2023-06-04T09:48:00Z" w:initials="NĐ">
    <w:p w14:paraId="2137A6D1" w14:textId="1012A78E" w:rsidR="00D44465" w:rsidRDefault="00D44465">
      <w:pPr>
        <w:pStyle w:val="CommentText"/>
      </w:pPr>
      <w:r>
        <w:rPr>
          <w:rStyle w:val="CommentReference"/>
        </w:rPr>
        <w:annotationRef/>
      </w:r>
      <w:r w:rsidRPr="00D44465">
        <w:t>A. Beattie, "What Was the First Company to Issue Stock?", Investopedia, [Online]. Available: https://www.investopedia.com/ask/answers/08/first-company-issue-stock-dutch-east-india.asp. [Accessed: 04- Jun- 2023]​</w:t>
      </w:r>
    </w:p>
  </w:comment>
  <w:comment w:id="3" w:author="Nguyễn Anh Kiệt" w:date="2023-06-03T20:32:00Z" w:initials="NAK">
    <w:p w14:paraId="3C401E8F" w14:textId="77777777" w:rsidR="00E078B6" w:rsidRDefault="00E078B6">
      <w:pPr>
        <w:pStyle w:val="CommentText"/>
        <w:jc w:val="left"/>
      </w:pPr>
      <w:r>
        <w:rPr>
          <w:rStyle w:val="CommentReference"/>
        </w:rPr>
        <w:annotationRef/>
      </w:r>
      <w:r>
        <w:t>Gururaj, V., Shriya, V. R., &amp; Ashwini, K. (2019). Stock market prediction using linear regression and support vector machines. Int J Appl Eng Res, 14(8), 1931-1934.</w:t>
      </w:r>
    </w:p>
  </w:comment>
  <w:comment w:id="4" w:author="Trần Thị Mỹ Nhung" w:date="2023-06-04T10:24:00Z" w:initials="TTMN">
    <w:p w14:paraId="0F63ACDE" w14:textId="77777777" w:rsidR="002913BB" w:rsidRDefault="002913BB">
      <w:pPr>
        <w:pStyle w:val="CommentText"/>
        <w:jc w:val="left"/>
      </w:pPr>
      <w:r>
        <w:rPr>
          <w:rStyle w:val="CommentReference"/>
        </w:rPr>
        <w:annotationRef/>
      </w:r>
      <w:r>
        <w:t>A. A. Ariyo, A. O. Adewumi and C. K. Ayo, "Stock Price Prediction Using the ARIMA Model," 2014 UKSim-AMSS 16th International Conference on Computer Modelling and Simulation, Cambridge, UK, 2014, pp. 106-112, doi: 10.1109/UKSim.2014.67.</w:t>
      </w:r>
    </w:p>
  </w:comment>
  <w:comment w:id="5" w:author="Trần Thị Mỹ Nhung" w:date="2023-06-04T10:32:00Z" w:initials="TTMN">
    <w:p w14:paraId="65252ABB" w14:textId="77777777" w:rsidR="0067524A" w:rsidRDefault="0067524A">
      <w:pPr>
        <w:pStyle w:val="CommentText"/>
        <w:jc w:val="left"/>
      </w:pPr>
      <w:r>
        <w:rPr>
          <w:rStyle w:val="CommentReference"/>
        </w:rPr>
        <w:annotationRef/>
      </w:r>
      <w:r>
        <w:t xml:space="preserve"> A. Meyler, G. Kenny and T. Quinn, “Forecasting Irish Inflation using ARIMA Models”, Central Bank of Ireland Research Department, Technical Paper, 3/RT/1998</w:t>
      </w:r>
    </w:p>
  </w:comment>
  <w:comment w:id="6" w:author="Nguyễn Anh Kiệt" w:date="2023-06-03T20:33:00Z" w:initials="NAK">
    <w:p w14:paraId="1B1890BD" w14:textId="22FD48CB" w:rsidR="00B23FB5" w:rsidRDefault="00B23FB5">
      <w:pPr>
        <w:pStyle w:val="CommentText"/>
        <w:jc w:val="left"/>
      </w:pPr>
      <w:r>
        <w:rPr>
          <w:rStyle w:val="CommentReference"/>
        </w:rPr>
        <w:annotationRef/>
      </w:r>
      <w:r>
        <w:t>Sidqi, F., &amp; Sumitra, I. D. (2019, November). Forecasting product selling using single exponential smoothing and double exponential smoothing methods. In IOP Conference Series: Materials Science and Engineering (Vol. 662, No. 3, p. 032031). IOP Publishing</w:t>
      </w:r>
    </w:p>
  </w:comment>
  <w:comment w:id="7" w:author="Nguyễn Anh Kiệt" w:date="2023-06-03T20:34:00Z" w:initials="NAK">
    <w:p w14:paraId="434C1E39" w14:textId="77777777" w:rsidR="008F5144" w:rsidRDefault="008F5144">
      <w:pPr>
        <w:pStyle w:val="CommentText"/>
        <w:jc w:val="left"/>
      </w:pPr>
      <w:r>
        <w:rPr>
          <w:rStyle w:val="CommentReference"/>
        </w:rPr>
        <w:annotationRef/>
      </w:r>
      <w:r>
        <w:t>Lin, Y., Koprinska, I., &amp; Rana, M. (2021, July). Temporal convolutional attention neural networks for time series forecasting. In 2021 International joint conference on neural networks (IJCNN) (pp. 1-8). IEEE.</w:t>
      </w:r>
    </w:p>
  </w:comment>
  <w:comment w:id="8" w:author="Nguyễn Anh Kiệt" w:date="2023-06-04T09:10:00Z" w:initials="NAK">
    <w:p w14:paraId="49596E58" w14:textId="77777777" w:rsidR="002037BC" w:rsidRDefault="002037BC">
      <w:pPr>
        <w:pStyle w:val="CommentText"/>
        <w:jc w:val="left"/>
      </w:pPr>
      <w:r>
        <w:rPr>
          <w:rStyle w:val="CommentReference"/>
        </w:rPr>
        <w:annotationRef/>
      </w:r>
      <w:r>
        <w:t>Ngày nộp 19 mà lấy tới 20 đâu có được</w:t>
      </w:r>
    </w:p>
  </w:comment>
  <w:comment w:id="9" w:author="Nguyễn Anh Kiệt" w:date="2023-06-03T20:36:00Z" w:initials="NAK">
    <w:p w14:paraId="543DA8DF" w14:textId="77777777" w:rsidR="00FC70A5" w:rsidRPr="004D2EDE" w:rsidRDefault="00FC70A5" w:rsidP="00FC70A5">
      <w:pPr>
        <w:pStyle w:val="CommentText"/>
        <w:jc w:val="left"/>
        <w:rPr>
          <w:lang w:val="en-AU"/>
        </w:rPr>
      </w:pPr>
      <w:r>
        <w:rPr>
          <w:rStyle w:val="CommentReference"/>
        </w:rPr>
        <w:annotationRef/>
      </w:r>
      <w:r>
        <w:t xml:space="preserve">Sharma, A., Bhuriya, D., &amp; Singh, U. (2017, April). Survey of stock market prediction using machine learning approach. In 2017 International conference of electronics, communication and aerospace technology (ICECA) (Vol. 2, pp. 506-509). </w:t>
      </w:r>
      <w:r w:rsidRPr="004D2EDE">
        <w:rPr>
          <w:lang w:val="en-AU"/>
        </w:rPr>
        <w:t>IEEE.</w:t>
      </w:r>
    </w:p>
  </w:comment>
  <w:comment w:id="10" w:author="Trần Thị Mỹ Nhung" w:date="2023-06-04T10:35:00Z" w:initials="TTMN">
    <w:p w14:paraId="7DB7D81C" w14:textId="77777777" w:rsidR="00DC2B4D" w:rsidRDefault="00DC2B4D">
      <w:pPr>
        <w:pStyle w:val="CommentText"/>
        <w:jc w:val="left"/>
      </w:pPr>
      <w:r>
        <w:rPr>
          <w:rStyle w:val="CommentReference"/>
        </w:rPr>
        <w:annotationRef/>
      </w:r>
      <w:r>
        <w:t xml:space="preserve">Box G, Jenkins G. Time Series Analysis, Forecasting and Control. San Francisco, CA: Holden-Day; 1970 </w:t>
      </w:r>
    </w:p>
  </w:comment>
  <w:comment w:id="11" w:author="Trần Thị Mỹ Nhung" w:date="2023-06-04T10:37:00Z" w:initials="TTMN">
    <w:p w14:paraId="26368962" w14:textId="77777777" w:rsidR="003E3724" w:rsidRPr="004D2EDE" w:rsidRDefault="003E3724">
      <w:pPr>
        <w:pStyle w:val="CommentText"/>
        <w:jc w:val="left"/>
        <w:rPr>
          <w:lang w:val="fr-FR"/>
        </w:rPr>
      </w:pPr>
      <w:r>
        <w:rPr>
          <w:rStyle w:val="CommentReference"/>
        </w:rPr>
        <w:annotationRef/>
      </w:r>
      <w:r>
        <w:rPr>
          <w:color w:val="222222"/>
          <w:highlight w:val="white"/>
        </w:rPr>
        <w:t>Wang, J. J., Wang, J. Z., Zhang, Z. G., &amp; Guo, S. P. (2012). Stock index forecasting based on a hybrid model. </w:t>
      </w:r>
      <w:r w:rsidRPr="004D2EDE">
        <w:rPr>
          <w:i/>
          <w:iCs/>
          <w:color w:val="222222"/>
          <w:highlight w:val="white"/>
          <w:lang w:val="fr-FR"/>
        </w:rPr>
        <w:t>Omega</w:t>
      </w:r>
      <w:r w:rsidRPr="004D2EDE">
        <w:rPr>
          <w:color w:val="222222"/>
          <w:highlight w:val="white"/>
          <w:lang w:val="fr-FR"/>
        </w:rPr>
        <w:t>, </w:t>
      </w:r>
      <w:r w:rsidRPr="004D2EDE">
        <w:rPr>
          <w:i/>
          <w:iCs/>
          <w:color w:val="222222"/>
          <w:highlight w:val="white"/>
          <w:lang w:val="fr-FR"/>
        </w:rPr>
        <w:t>40</w:t>
      </w:r>
      <w:r w:rsidRPr="004D2EDE">
        <w:rPr>
          <w:color w:val="222222"/>
          <w:highlight w:val="white"/>
          <w:lang w:val="fr-FR"/>
        </w:rPr>
        <w:t>(6), 758-766.</w:t>
      </w:r>
      <w:r w:rsidRPr="004D2EDE">
        <w:rPr>
          <w:lang w:val="fr-FR"/>
        </w:rPr>
        <w:t xml:space="preserve"> </w:t>
      </w:r>
    </w:p>
  </w:comment>
  <w:comment w:id="12" w:author="Nguyễn Anh Kiệt" w:date="2023-06-03T20:35:00Z" w:initials="NAK">
    <w:p w14:paraId="21486EEB" w14:textId="55C8AABC" w:rsidR="0082432D" w:rsidRDefault="0082432D">
      <w:pPr>
        <w:pStyle w:val="CommentText"/>
        <w:jc w:val="left"/>
      </w:pPr>
      <w:r>
        <w:rPr>
          <w:rStyle w:val="CommentReference"/>
        </w:rPr>
        <w:annotationRef/>
      </w:r>
      <w:r w:rsidRPr="00706F3C">
        <w:rPr>
          <w:lang w:val="fr-FR"/>
        </w:rPr>
        <w:t xml:space="preserve">Zhi-Peng, L. I., Hong, Y. U., Yun-Cai, L. I. U., &amp; Fu-Qiang, L. I. U. (2008). </w:t>
      </w:r>
      <w:r>
        <w:t>An improved adaptive exponential smoothing model for short-term travel time forecasting of urban arterial street. Acta automatica sinica, 34(11), 1404-1409.</w:t>
      </w:r>
    </w:p>
  </w:comment>
  <w:comment w:id="13" w:author="Nguyễn Hoài Linh" w:date="2023-06-03T20:58:00Z" w:initials="NHL">
    <w:p w14:paraId="35F60193" w14:textId="77777777" w:rsidR="00127EFE" w:rsidRDefault="00127EFE">
      <w:pPr>
        <w:pStyle w:val="CommentText"/>
        <w:jc w:val="left"/>
      </w:pPr>
      <w:r>
        <w:rPr>
          <w:rStyle w:val="CommentReference"/>
        </w:rPr>
        <w:annotationRef/>
      </w:r>
      <w:hyperlink r:id="rId1" w:history="1">
        <w:r w:rsidRPr="00A10FE5">
          <w:rPr>
            <w:rStyle w:val="Hyperlink"/>
          </w:rPr>
          <w:t>CS 230 - Mạng nơ-ron hồi quy cheatsheet (stanford.edu)</w:t>
        </w:r>
      </w:hyperlink>
      <w:r>
        <w:t xml:space="preserve"> </w:t>
      </w:r>
    </w:p>
  </w:comment>
  <w:comment w:id="14" w:author="Nguyễn Đạt" w:date="2023-06-04T12:25:00Z" w:initials="NĐ">
    <w:p w14:paraId="42CD1291" w14:textId="13EA411A" w:rsidR="007E2837" w:rsidRPr="00ED65B4" w:rsidRDefault="00ED65B4" w:rsidP="00ED65B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L. Breiman, "Arcing The Edge," Statistics Department, University of California, Berkeley, Technical Report 486, June 1997.</w:t>
      </w:r>
    </w:p>
  </w:comment>
  <w:comment w:id="15" w:author="Nguyễn Hoài Linh" w:date="2023-06-03T20:13:00Z" w:initials="NHL">
    <w:p w14:paraId="7971C616" w14:textId="03DCE10E" w:rsidR="00407081" w:rsidRDefault="00407081">
      <w:pPr>
        <w:pStyle w:val="CommentText"/>
        <w:jc w:val="left"/>
      </w:pPr>
      <w:r>
        <w:rPr>
          <w:rStyle w:val="CommentReference"/>
        </w:rPr>
        <w:annotationRef/>
      </w:r>
      <w:r>
        <w:t>Zhi Su, &amp; Bo Yi (2022). Research on HMM-Based Efficient Stock Price Prediction (pp. 1-8).</w:t>
      </w:r>
    </w:p>
  </w:comment>
  <w:comment w:id="16" w:author="Nguyễn Anh Kiệt" w:date="2023-06-03T20:34:00Z" w:initials="NAK">
    <w:p w14:paraId="06B392A0" w14:textId="77777777" w:rsidR="0082432D" w:rsidRDefault="0082432D">
      <w:pPr>
        <w:pStyle w:val="CommentText"/>
        <w:jc w:val="left"/>
      </w:pPr>
      <w:r>
        <w:rPr>
          <w:rStyle w:val="CommentReference"/>
        </w:rPr>
        <w:annotationRef/>
      </w:r>
      <w:r>
        <w:t>Lin, Y., Koprinska, I., &amp; Rana, M. (2021, July). Temporal convolutional attention neural networks for time series forecasting. In 2021 International joint conference on neural networks (IJCNN) (pp. 1-8).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2B0A1" w15:done="1"/>
  <w15:commentEx w15:paraId="2137A6D1" w15:done="0"/>
  <w15:commentEx w15:paraId="3C401E8F" w15:done="0"/>
  <w15:commentEx w15:paraId="0F63ACDE" w15:done="0"/>
  <w15:commentEx w15:paraId="65252ABB" w15:done="0"/>
  <w15:commentEx w15:paraId="1B1890BD" w15:done="0"/>
  <w15:commentEx w15:paraId="434C1E39" w15:done="0"/>
  <w15:commentEx w15:paraId="49596E58" w15:done="0"/>
  <w15:commentEx w15:paraId="543DA8DF" w15:done="0"/>
  <w15:commentEx w15:paraId="7DB7D81C" w15:done="0"/>
  <w15:commentEx w15:paraId="26368962" w15:done="0"/>
  <w15:commentEx w15:paraId="21486EEB" w15:done="0"/>
  <w15:commentEx w15:paraId="35F60193" w15:done="0"/>
  <w15:commentEx w15:paraId="42CD1291" w15:done="0"/>
  <w15:commentEx w15:paraId="7971C616" w15:done="0"/>
  <w15:commentEx w15:paraId="06B392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6DC81" w16cex:dateUtc="2023-06-04T02:48:00Z"/>
  <w16cex:commentExtensible w16cex:durableId="2826DC77" w16cex:dateUtc="2023-06-04T02:48:00Z"/>
  <w16cex:commentExtensible w16cex:durableId="282621E2" w16cex:dateUtc="2023-06-03T13:32:00Z"/>
  <w16cex:commentExtensible w16cex:durableId="2826E4C7" w16cex:dateUtc="2023-06-04T03:24:00Z"/>
  <w16cex:commentExtensible w16cex:durableId="2826E6C7" w16cex:dateUtc="2023-06-04T03:32:00Z"/>
  <w16cex:commentExtensible w16cex:durableId="28262216" w16cex:dateUtc="2023-06-03T13:33:00Z"/>
  <w16cex:commentExtensible w16cex:durableId="2826223C" w16cex:dateUtc="2023-06-03T13:34:00Z"/>
  <w16cex:commentExtensible w16cex:durableId="2826D38F" w16cex:dateUtc="2023-06-04T02:10:00Z"/>
  <w16cex:commentExtensible w16cex:durableId="282622E8" w16cex:dateUtc="2023-06-03T13:36:00Z"/>
  <w16cex:commentExtensible w16cex:durableId="2826E760" w16cex:dateUtc="2023-06-04T03:35:00Z"/>
  <w16cex:commentExtensible w16cex:durableId="2826E7CF" w16cex:dateUtc="2023-06-04T03:37:00Z"/>
  <w16cex:commentExtensible w16cex:durableId="28262279" w16cex:dateUtc="2023-06-03T13:35:00Z"/>
  <w16cex:commentExtensible w16cex:durableId="282627E8" w16cex:dateUtc="2023-06-03T13:58:00Z"/>
  <w16cex:commentExtensible w16cex:durableId="2827014E" w16cex:dateUtc="2023-06-04T05:25:00Z"/>
  <w16cex:commentExtensible w16cex:durableId="28261D50" w16cex:dateUtc="2023-06-03T13:13:00Z"/>
  <w16cex:commentExtensible w16cex:durableId="28262267" w16cex:dateUtc="2023-06-03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2B0A1" w16cid:durableId="2826DC81"/>
  <w16cid:commentId w16cid:paraId="2137A6D1" w16cid:durableId="2826DC77"/>
  <w16cid:commentId w16cid:paraId="3C401E8F" w16cid:durableId="282621E2"/>
  <w16cid:commentId w16cid:paraId="0F63ACDE" w16cid:durableId="2826E4C7"/>
  <w16cid:commentId w16cid:paraId="65252ABB" w16cid:durableId="2826E6C7"/>
  <w16cid:commentId w16cid:paraId="1B1890BD" w16cid:durableId="28262216"/>
  <w16cid:commentId w16cid:paraId="434C1E39" w16cid:durableId="2826223C"/>
  <w16cid:commentId w16cid:paraId="49596E58" w16cid:durableId="2826D38F"/>
  <w16cid:commentId w16cid:paraId="543DA8DF" w16cid:durableId="282622E8"/>
  <w16cid:commentId w16cid:paraId="7DB7D81C" w16cid:durableId="2826E760"/>
  <w16cid:commentId w16cid:paraId="26368962" w16cid:durableId="2826E7CF"/>
  <w16cid:commentId w16cid:paraId="21486EEB" w16cid:durableId="28262279"/>
  <w16cid:commentId w16cid:paraId="35F60193" w16cid:durableId="282627E8"/>
  <w16cid:commentId w16cid:paraId="42CD1291" w16cid:durableId="2827014E"/>
  <w16cid:commentId w16cid:paraId="7971C616" w16cid:durableId="28261D50"/>
  <w16cid:commentId w16cid:paraId="06B392A0" w16cid:durableId="28262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6D948" w14:textId="77777777" w:rsidR="004B5A29" w:rsidRDefault="004B5A29" w:rsidP="001A3B3D">
      <w:r>
        <w:separator/>
      </w:r>
    </w:p>
  </w:endnote>
  <w:endnote w:type="continuationSeparator" w:id="0">
    <w:p w14:paraId="4A64BB27" w14:textId="77777777" w:rsidR="004B5A29" w:rsidRDefault="004B5A29" w:rsidP="001A3B3D">
      <w:r>
        <w:continuationSeparator/>
      </w:r>
    </w:p>
  </w:endnote>
  <w:endnote w:type="continuationNotice" w:id="1">
    <w:p w14:paraId="02A34453" w14:textId="77777777" w:rsidR="004B5A29" w:rsidRDefault="004B5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DF8D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512A" w14:textId="77777777" w:rsidR="004B5A29" w:rsidRDefault="004B5A29" w:rsidP="001A3B3D">
      <w:r>
        <w:separator/>
      </w:r>
    </w:p>
  </w:footnote>
  <w:footnote w:type="continuationSeparator" w:id="0">
    <w:p w14:paraId="1B5A3D5C" w14:textId="77777777" w:rsidR="004B5A29" w:rsidRDefault="004B5A29" w:rsidP="001A3B3D">
      <w:r>
        <w:continuationSeparator/>
      </w:r>
    </w:p>
  </w:footnote>
  <w:footnote w:type="continuationNotice" w:id="1">
    <w:p w14:paraId="7FE245A9" w14:textId="77777777" w:rsidR="004B5A29" w:rsidRDefault="004B5A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5558"/>
    <w:multiLevelType w:val="hybridMultilevel"/>
    <w:tmpl w:val="FFC617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4D3960"/>
    <w:multiLevelType w:val="multilevel"/>
    <w:tmpl w:val="979E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63"/>
        </w:tabs>
        <w:ind w:left="369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644"/>
        </w:tabs>
        <w:ind w:left="644"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5"/>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Đạt">
    <w15:presenceInfo w15:providerId="None" w15:userId="Nguyễn Đạt"/>
  </w15:person>
  <w15:person w15:author="Nguyễn Anh Kiệt">
    <w15:presenceInfo w15:providerId="AD" w15:userId="S::20521498@ms.uit.edu.vn::6598ded2-0f05-4bcf-951f-cc767c2c05ca"/>
  </w15:person>
  <w15:person w15:author="Trần Thị Mỹ Nhung">
    <w15:presenceInfo w15:providerId="AD" w15:userId="S::20520267@ms.uit.edu.vn::9e0fa5eb-6c9b-4af6-a109-40175387ab73"/>
  </w15:person>
  <w15:person w15:author="Nguyễn Hoài Linh">
    <w15:presenceInfo w15:providerId="AD" w15:userId="S::20521534@ms.uit.edu.vn::ff7e03b0-c547-45fd-92a9-e861125b6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51D"/>
    <w:rsid w:val="00010BDC"/>
    <w:rsid w:val="00012EE9"/>
    <w:rsid w:val="00014C93"/>
    <w:rsid w:val="0001697E"/>
    <w:rsid w:val="00017B61"/>
    <w:rsid w:val="00020CFD"/>
    <w:rsid w:val="00025988"/>
    <w:rsid w:val="00031775"/>
    <w:rsid w:val="0003218B"/>
    <w:rsid w:val="00032362"/>
    <w:rsid w:val="00033C6A"/>
    <w:rsid w:val="00034B21"/>
    <w:rsid w:val="00034E66"/>
    <w:rsid w:val="00035D77"/>
    <w:rsid w:val="00040A41"/>
    <w:rsid w:val="000415BD"/>
    <w:rsid w:val="0004385C"/>
    <w:rsid w:val="0004435D"/>
    <w:rsid w:val="00044BF1"/>
    <w:rsid w:val="0004551E"/>
    <w:rsid w:val="0004591B"/>
    <w:rsid w:val="00046870"/>
    <w:rsid w:val="00046AEA"/>
    <w:rsid w:val="0004727C"/>
    <w:rsid w:val="0004781E"/>
    <w:rsid w:val="00047C05"/>
    <w:rsid w:val="0005186A"/>
    <w:rsid w:val="00056F26"/>
    <w:rsid w:val="00057060"/>
    <w:rsid w:val="000603B3"/>
    <w:rsid w:val="00061283"/>
    <w:rsid w:val="00061821"/>
    <w:rsid w:val="00062A93"/>
    <w:rsid w:val="000637EF"/>
    <w:rsid w:val="00063E3E"/>
    <w:rsid w:val="0006446F"/>
    <w:rsid w:val="000661BE"/>
    <w:rsid w:val="00066E59"/>
    <w:rsid w:val="000700B9"/>
    <w:rsid w:val="00071DE8"/>
    <w:rsid w:val="000722BD"/>
    <w:rsid w:val="00073A4E"/>
    <w:rsid w:val="000740E5"/>
    <w:rsid w:val="0007638B"/>
    <w:rsid w:val="00076F65"/>
    <w:rsid w:val="00080E06"/>
    <w:rsid w:val="00085F2D"/>
    <w:rsid w:val="0008758A"/>
    <w:rsid w:val="0009027E"/>
    <w:rsid w:val="00090BA1"/>
    <w:rsid w:val="00091C2C"/>
    <w:rsid w:val="0009295C"/>
    <w:rsid w:val="00096716"/>
    <w:rsid w:val="000A0E70"/>
    <w:rsid w:val="000A2144"/>
    <w:rsid w:val="000A24E6"/>
    <w:rsid w:val="000B1E84"/>
    <w:rsid w:val="000B3724"/>
    <w:rsid w:val="000B588D"/>
    <w:rsid w:val="000B61BF"/>
    <w:rsid w:val="000B6697"/>
    <w:rsid w:val="000B6BAF"/>
    <w:rsid w:val="000C1E68"/>
    <w:rsid w:val="000C224D"/>
    <w:rsid w:val="000C2EA3"/>
    <w:rsid w:val="000C33EE"/>
    <w:rsid w:val="000C365B"/>
    <w:rsid w:val="000C47D7"/>
    <w:rsid w:val="000C5468"/>
    <w:rsid w:val="000C72D0"/>
    <w:rsid w:val="000D0D8E"/>
    <w:rsid w:val="000D1697"/>
    <w:rsid w:val="000D2138"/>
    <w:rsid w:val="000D23A3"/>
    <w:rsid w:val="000D27A4"/>
    <w:rsid w:val="000D3282"/>
    <w:rsid w:val="000D36E6"/>
    <w:rsid w:val="000D3CD8"/>
    <w:rsid w:val="000D4AD0"/>
    <w:rsid w:val="000D4B1B"/>
    <w:rsid w:val="000D7C28"/>
    <w:rsid w:val="000E0579"/>
    <w:rsid w:val="000E2E78"/>
    <w:rsid w:val="000E332C"/>
    <w:rsid w:val="000E3CE0"/>
    <w:rsid w:val="000E3E4C"/>
    <w:rsid w:val="000E45E8"/>
    <w:rsid w:val="000E479E"/>
    <w:rsid w:val="000E6B28"/>
    <w:rsid w:val="000E73CB"/>
    <w:rsid w:val="000F16D8"/>
    <w:rsid w:val="000F237E"/>
    <w:rsid w:val="000F33B0"/>
    <w:rsid w:val="000F77DE"/>
    <w:rsid w:val="000F7B23"/>
    <w:rsid w:val="00100132"/>
    <w:rsid w:val="00101324"/>
    <w:rsid w:val="00101374"/>
    <w:rsid w:val="001043A6"/>
    <w:rsid w:val="00105B22"/>
    <w:rsid w:val="00105D97"/>
    <w:rsid w:val="00107608"/>
    <w:rsid w:val="00107F45"/>
    <w:rsid w:val="0011478D"/>
    <w:rsid w:val="0011694E"/>
    <w:rsid w:val="001170B1"/>
    <w:rsid w:val="00117A24"/>
    <w:rsid w:val="00120C1B"/>
    <w:rsid w:val="00121C3E"/>
    <w:rsid w:val="00121DBC"/>
    <w:rsid w:val="00125E2D"/>
    <w:rsid w:val="00127B6D"/>
    <w:rsid w:val="00127EFE"/>
    <w:rsid w:val="0013481F"/>
    <w:rsid w:val="001359D4"/>
    <w:rsid w:val="00140557"/>
    <w:rsid w:val="001412E1"/>
    <w:rsid w:val="00141D7C"/>
    <w:rsid w:val="00142049"/>
    <w:rsid w:val="00143903"/>
    <w:rsid w:val="00145CE5"/>
    <w:rsid w:val="00145F0B"/>
    <w:rsid w:val="00146E6C"/>
    <w:rsid w:val="0014781D"/>
    <w:rsid w:val="0015011C"/>
    <w:rsid w:val="0015079E"/>
    <w:rsid w:val="0015371A"/>
    <w:rsid w:val="00154CDE"/>
    <w:rsid w:val="0015520C"/>
    <w:rsid w:val="00156F5B"/>
    <w:rsid w:val="00160201"/>
    <w:rsid w:val="00160E82"/>
    <w:rsid w:val="0016204D"/>
    <w:rsid w:val="00165824"/>
    <w:rsid w:val="00170D19"/>
    <w:rsid w:val="00172750"/>
    <w:rsid w:val="001732F9"/>
    <w:rsid w:val="00177E28"/>
    <w:rsid w:val="001800B6"/>
    <w:rsid w:val="0018049B"/>
    <w:rsid w:val="0018089A"/>
    <w:rsid w:val="00185AA5"/>
    <w:rsid w:val="00187CFA"/>
    <w:rsid w:val="00192ECE"/>
    <w:rsid w:val="00194A15"/>
    <w:rsid w:val="00195581"/>
    <w:rsid w:val="00195FE4"/>
    <w:rsid w:val="00196BB2"/>
    <w:rsid w:val="001A17F1"/>
    <w:rsid w:val="001A211C"/>
    <w:rsid w:val="001A2EFD"/>
    <w:rsid w:val="001A3B3D"/>
    <w:rsid w:val="001A42EA"/>
    <w:rsid w:val="001A6466"/>
    <w:rsid w:val="001A6C63"/>
    <w:rsid w:val="001A704C"/>
    <w:rsid w:val="001A75E2"/>
    <w:rsid w:val="001A7DAA"/>
    <w:rsid w:val="001B0A81"/>
    <w:rsid w:val="001B2AE2"/>
    <w:rsid w:val="001B3235"/>
    <w:rsid w:val="001B3E6C"/>
    <w:rsid w:val="001B4B10"/>
    <w:rsid w:val="001B5983"/>
    <w:rsid w:val="001B67DC"/>
    <w:rsid w:val="001C0F57"/>
    <w:rsid w:val="001C2D3F"/>
    <w:rsid w:val="001C4BAF"/>
    <w:rsid w:val="001C5480"/>
    <w:rsid w:val="001C5DF9"/>
    <w:rsid w:val="001D228A"/>
    <w:rsid w:val="001D2371"/>
    <w:rsid w:val="001D2AB3"/>
    <w:rsid w:val="001D37AE"/>
    <w:rsid w:val="001D39EE"/>
    <w:rsid w:val="001D3D58"/>
    <w:rsid w:val="001D3D69"/>
    <w:rsid w:val="001D4094"/>
    <w:rsid w:val="001D7BCF"/>
    <w:rsid w:val="001E0170"/>
    <w:rsid w:val="001E0E87"/>
    <w:rsid w:val="001F00CD"/>
    <w:rsid w:val="001F03E1"/>
    <w:rsid w:val="001F0435"/>
    <w:rsid w:val="001F62A8"/>
    <w:rsid w:val="001F6504"/>
    <w:rsid w:val="001F6BA0"/>
    <w:rsid w:val="0020222D"/>
    <w:rsid w:val="002037BC"/>
    <w:rsid w:val="00206B1E"/>
    <w:rsid w:val="00207BDA"/>
    <w:rsid w:val="0021181B"/>
    <w:rsid w:val="00211A94"/>
    <w:rsid w:val="00212CDA"/>
    <w:rsid w:val="002131F4"/>
    <w:rsid w:val="00214583"/>
    <w:rsid w:val="00215341"/>
    <w:rsid w:val="0022284A"/>
    <w:rsid w:val="00223BB8"/>
    <w:rsid w:val="002254A9"/>
    <w:rsid w:val="00226388"/>
    <w:rsid w:val="00226C71"/>
    <w:rsid w:val="00230C86"/>
    <w:rsid w:val="00231300"/>
    <w:rsid w:val="00231E84"/>
    <w:rsid w:val="0023387C"/>
    <w:rsid w:val="00233D97"/>
    <w:rsid w:val="002342DA"/>
    <w:rsid w:val="002358AE"/>
    <w:rsid w:val="00236CA5"/>
    <w:rsid w:val="00241068"/>
    <w:rsid w:val="002423EE"/>
    <w:rsid w:val="0024545F"/>
    <w:rsid w:val="00246D9A"/>
    <w:rsid w:val="00251421"/>
    <w:rsid w:val="00252E1D"/>
    <w:rsid w:val="002538BE"/>
    <w:rsid w:val="00254252"/>
    <w:rsid w:val="00254724"/>
    <w:rsid w:val="00254F27"/>
    <w:rsid w:val="002556C1"/>
    <w:rsid w:val="00256084"/>
    <w:rsid w:val="00257BF9"/>
    <w:rsid w:val="002626A6"/>
    <w:rsid w:val="00263F0C"/>
    <w:rsid w:val="00264336"/>
    <w:rsid w:val="00265B39"/>
    <w:rsid w:val="002714A4"/>
    <w:rsid w:val="00272651"/>
    <w:rsid w:val="00274050"/>
    <w:rsid w:val="00276A1E"/>
    <w:rsid w:val="00276D56"/>
    <w:rsid w:val="0028085B"/>
    <w:rsid w:val="002821FD"/>
    <w:rsid w:val="002850E3"/>
    <w:rsid w:val="00290386"/>
    <w:rsid w:val="002913BB"/>
    <w:rsid w:val="00293546"/>
    <w:rsid w:val="00293A8B"/>
    <w:rsid w:val="00294079"/>
    <w:rsid w:val="00296E27"/>
    <w:rsid w:val="002976F5"/>
    <w:rsid w:val="00297A1A"/>
    <w:rsid w:val="00297AA9"/>
    <w:rsid w:val="00297BB0"/>
    <w:rsid w:val="002A284E"/>
    <w:rsid w:val="002A3224"/>
    <w:rsid w:val="002A331E"/>
    <w:rsid w:val="002A5929"/>
    <w:rsid w:val="002A668C"/>
    <w:rsid w:val="002A71A8"/>
    <w:rsid w:val="002A7ECA"/>
    <w:rsid w:val="002B08CD"/>
    <w:rsid w:val="002B1362"/>
    <w:rsid w:val="002B1AF9"/>
    <w:rsid w:val="002B1F75"/>
    <w:rsid w:val="002B2432"/>
    <w:rsid w:val="002B3F69"/>
    <w:rsid w:val="002B78E3"/>
    <w:rsid w:val="002B7B2C"/>
    <w:rsid w:val="002C0472"/>
    <w:rsid w:val="002C088E"/>
    <w:rsid w:val="002C1A7E"/>
    <w:rsid w:val="002C2C19"/>
    <w:rsid w:val="002C3C04"/>
    <w:rsid w:val="002C3DEC"/>
    <w:rsid w:val="002C517E"/>
    <w:rsid w:val="002C5702"/>
    <w:rsid w:val="002C6EC7"/>
    <w:rsid w:val="002D015D"/>
    <w:rsid w:val="002D488F"/>
    <w:rsid w:val="002D6992"/>
    <w:rsid w:val="002D7F92"/>
    <w:rsid w:val="002E59B3"/>
    <w:rsid w:val="002F2F07"/>
    <w:rsid w:val="002F6BC1"/>
    <w:rsid w:val="002F7765"/>
    <w:rsid w:val="00301213"/>
    <w:rsid w:val="00301CA7"/>
    <w:rsid w:val="00301CFF"/>
    <w:rsid w:val="00302E99"/>
    <w:rsid w:val="00302FA7"/>
    <w:rsid w:val="003040D1"/>
    <w:rsid w:val="00304111"/>
    <w:rsid w:val="00304303"/>
    <w:rsid w:val="00304709"/>
    <w:rsid w:val="00305469"/>
    <w:rsid w:val="00307CFF"/>
    <w:rsid w:val="00314A5F"/>
    <w:rsid w:val="003206EE"/>
    <w:rsid w:val="003237A2"/>
    <w:rsid w:val="0032458B"/>
    <w:rsid w:val="003262E0"/>
    <w:rsid w:val="00326ECB"/>
    <w:rsid w:val="00332C7D"/>
    <w:rsid w:val="00333FBF"/>
    <w:rsid w:val="00334926"/>
    <w:rsid w:val="003363F3"/>
    <w:rsid w:val="003370AE"/>
    <w:rsid w:val="0034165F"/>
    <w:rsid w:val="00343255"/>
    <w:rsid w:val="003434F7"/>
    <w:rsid w:val="0034637B"/>
    <w:rsid w:val="0034695A"/>
    <w:rsid w:val="0035190C"/>
    <w:rsid w:val="003528FB"/>
    <w:rsid w:val="0035420C"/>
    <w:rsid w:val="00354FCF"/>
    <w:rsid w:val="003563CF"/>
    <w:rsid w:val="00360791"/>
    <w:rsid w:val="00364116"/>
    <w:rsid w:val="00364505"/>
    <w:rsid w:val="00365795"/>
    <w:rsid w:val="00366948"/>
    <w:rsid w:val="00366FC8"/>
    <w:rsid w:val="003701B4"/>
    <w:rsid w:val="00373073"/>
    <w:rsid w:val="003762A3"/>
    <w:rsid w:val="00377505"/>
    <w:rsid w:val="003827C0"/>
    <w:rsid w:val="0038308E"/>
    <w:rsid w:val="00384A84"/>
    <w:rsid w:val="003855DD"/>
    <w:rsid w:val="00385DEC"/>
    <w:rsid w:val="003925EF"/>
    <w:rsid w:val="00393013"/>
    <w:rsid w:val="00393C49"/>
    <w:rsid w:val="003949A6"/>
    <w:rsid w:val="00395032"/>
    <w:rsid w:val="0039620C"/>
    <w:rsid w:val="003974B8"/>
    <w:rsid w:val="003A0CAC"/>
    <w:rsid w:val="003A11CA"/>
    <w:rsid w:val="003A19E2"/>
    <w:rsid w:val="003A1C27"/>
    <w:rsid w:val="003A1D6B"/>
    <w:rsid w:val="003A2040"/>
    <w:rsid w:val="003A3E9B"/>
    <w:rsid w:val="003A4F7F"/>
    <w:rsid w:val="003A78D7"/>
    <w:rsid w:val="003B03A4"/>
    <w:rsid w:val="003B0B2D"/>
    <w:rsid w:val="003B0F74"/>
    <w:rsid w:val="003B5BA2"/>
    <w:rsid w:val="003B6130"/>
    <w:rsid w:val="003C049E"/>
    <w:rsid w:val="003C2220"/>
    <w:rsid w:val="003C2F36"/>
    <w:rsid w:val="003C4182"/>
    <w:rsid w:val="003C44B3"/>
    <w:rsid w:val="003C4DF0"/>
    <w:rsid w:val="003C5FF1"/>
    <w:rsid w:val="003D07F3"/>
    <w:rsid w:val="003D155E"/>
    <w:rsid w:val="003D2C78"/>
    <w:rsid w:val="003D3E5E"/>
    <w:rsid w:val="003D4B2F"/>
    <w:rsid w:val="003D7170"/>
    <w:rsid w:val="003D7588"/>
    <w:rsid w:val="003E075E"/>
    <w:rsid w:val="003E218E"/>
    <w:rsid w:val="003E23F7"/>
    <w:rsid w:val="003E2D12"/>
    <w:rsid w:val="003E3724"/>
    <w:rsid w:val="003E3CD4"/>
    <w:rsid w:val="003E4546"/>
    <w:rsid w:val="003E5733"/>
    <w:rsid w:val="003E5835"/>
    <w:rsid w:val="003F3670"/>
    <w:rsid w:val="003F3F98"/>
    <w:rsid w:val="003F4942"/>
    <w:rsid w:val="003F55A0"/>
    <w:rsid w:val="003F6128"/>
    <w:rsid w:val="003F63DB"/>
    <w:rsid w:val="00400F6A"/>
    <w:rsid w:val="00401321"/>
    <w:rsid w:val="00401397"/>
    <w:rsid w:val="0040284A"/>
    <w:rsid w:val="00405520"/>
    <w:rsid w:val="00406C30"/>
    <w:rsid w:val="00407081"/>
    <w:rsid w:val="00407D15"/>
    <w:rsid w:val="0041107E"/>
    <w:rsid w:val="004141B0"/>
    <w:rsid w:val="0041522C"/>
    <w:rsid w:val="00417E62"/>
    <w:rsid w:val="004201D2"/>
    <w:rsid w:val="00420EAC"/>
    <w:rsid w:val="00421EC6"/>
    <w:rsid w:val="00422CD3"/>
    <w:rsid w:val="00423732"/>
    <w:rsid w:val="00423B48"/>
    <w:rsid w:val="0042654D"/>
    <w:rsid w:val="004325FB"/>
    <w:rsid w:val="004329BC"/>
    <w:rsid w:val="00434B1F"/>
    <w:rsid w:val="004352EA"/>
    <w:rsid w:val="004361D6"/>
    <w:rsid w:val="0043764B"/>
    <w:rsid w:val="0044063C"/>
    <w:rsid w:val="004432BA"/>
    <w:rsid w:val="0044407E"/>
    <w:rsid w:val="004472E8"/>
    <w:rsid w:val="0044789C"/>
    <w:rsid w:val="00447B91"/>
    <w:rsid w:val="00447ECF"/>
    <w:rsid w:val="004506BE"/>
    <w:rsid w:val="00451394"/>
    <w:rsid w:val="00451B96"/>
    <w:rsid w:val="004557F5"/>
    <w:rsid w:val="00460B5E"/>
    <w:rsid w:val="00460BD2"/>
    <w:rsid w:val="00464955"/>
    <w:rsid w:val="00465EB3"/>
    <w:rsid w:val="00465ECB"/>
    <w:rsid w:val="00466620"/>
    <w:rsid w:val="004707A4"/>
    <w:rsid w:val="00471493"/>
    <w:rsid w:val="004741D9"/>
    <w:rsid w:val="004750BD"/>
    <w:rsid w:val="00485480"/>
    <w:rsid w:val="00485627"/>
    <w:rsid w:val="00486646"/>
    <w:rsid w:val="00486AF2"/>
    <w:rsid w:val="00486C78"/>
    <w:rsid w:val="004902C3"/>
    <w:rsid w:val="0049295A"/>
    <w:rsid w:val="00492F60"/>
    <w:rsid w:val="00493543"/>
    <w:rsid w:val="00494E58"/>
    <w:rsid w:val="004A0680"/>
    <w:rsid w:val="004A217A"/>
    <w:rsid w:val="004A35E9"/>
    <w:rsid w:val="004A38DC"/>
    <w:rsid w:val="004A4054"/>
    <w:rsid w:val="004A5E8A"/>
    <w:rsid w:val="004A6F9F"/>
    <w:rsid w:val="004A790F"/>
    <w:rsid w:val="004B0B97"/>
    <w:rsid w:val="004B1997"/>
    <w:rsid w:val="004B2782"/>
    <w:rsid w:val="004B3000"/>
    <w:rsid w:val="004B3AAD"/>
    <w:rsid w:val="004B406A"/>
    <w:rsid w:val="004B44DF"/>
    <w:rsid w:val="004B4DED"/>
    <w:rsid w:val="004B5A29"/>
    <w:rsid w:val="004B7172"/>
    <w:rsid w:val="004B7212"/>
    <w:rsid w:val="004C12D2"/>
    <w:rsid w:val="004C2236"/>
    <w:rsid w:val="004C5911"/>
    <w:rsid w:val="004C6112"/>
    <w:rsid w:val="004C6A13"/>
    <w:rsid w:val="004C6FB9"/>
    <w:rsid w:val="004C6FF3"/>
    <w:rsid w:val="004D1299"/>
    <w:rsid w:val="004D15EC"/>
    <w:rsid w:val="004D2EDE"/>
    <w:rsid w:val="004D315D"/>
    <w:rsid w:val="004D658F"/>
    <w:rsid w:val="004D72B5"/>
    <w:rsid w:val="004D7525"/>
    <w:rsid w:val="004E2E7F"/>
    <w:rsid w:val="004E33AC"/>
    <w:rsid w:val="004E366B"/>
    <w:rsid w:val="004E3A33"/>
    <w:rsid w:val="004E5038"/>
    <w:rsid w:val="004E6243"/>
    <w:rsid w:val="004E6BAE"/>
    <w:rsid w:val="004E7B76"/>
    <w:rsid w:val="004F5FFE"/>
    <w:rsid w:val="004F6E18"/>
    <w:rsid w:val="00500D15"/>
    <w:rsid w:val="00501322"/>
    <w:rsid w:val="005025A7"/>
    <w:rsid w:val="00502DA4"/>
    <w:rsid w:val="00503298"/>
    <w:rsid w:val="00503DA7"/>
    <w:rsid w:val="00505EBE"/>
    <w:rsid w:val="00506411"/>
    <w:rsid w:val="00506F11"/>
    <w:rsid w:val="00510175"/>
    <w:rsid w:val="00511581"/>
    <w:rsid w:val="00512B23"/>
    <w:rsid w:val="00513C34"/>
    <w:rsid w:val="00514FA4"/>
    <w:rsid w:val="00515324"/>
    <w:rsid w:val="00516A28"/>
    <w:rsid w:val="005201EF"/>
    <w:rsid w:val="005206C4"/>
    <w:rsid w:val="005230A9"/>
    <w:rsid w:val="00525A88"/>
    <w:rsid w:val="00525E3E"/>
    <w:rsid w:val="0052663B"/>
    <w:rsid w:val="00527A66"/>
    <w:rsid w:val="00527CA9"/>
    <w:rsid w:val="0053018C"/>
    <w:rsid w:val="005311C2"/>
    <w:rsid w:val="005324AD"/>
    <w:rsid w:val="00532E71"/>
    <w:rsid w:val="0053378D"/>
    <w:rsid w:val="00534F1C"/>
    <w:rsid w:val="00536652"/>
    <w:rsid w:val="0053685C"/>
    <w:rsid w:val="00537108"/>
    <w:rsid w:val="005375A7"/>
    <w:rsid w:val="00537AEF"/>
    <w:rsid w:val="0054374D"/>
    <w:rsid w:val="00544E5D"/>
    <w:rsid w:val="005462B6"/>
    <w:rsid w:val="00547D0B"/>
    <w:rsid w:val="00547E4F"/>
    <w:rsid w:val="00547E73"/>
    <w:rsid w:val="00547E94"/>
    <w:rsid w:val="0055023C"/>
    <w:rsid w:val="00551B7F"/>
    <w:rsid w:val="00552725"/>
    <w:rsid w:val="00553E97"/>
    <w:rsid w:val="00554CBB"/>
    <w:rsid w:val="00554E6F"/>
    <w:rsid w:val="005569D3"/>
    <w:rsid w:val="00560FBD"/>
    <w:rsid w:val="005631B8"/>
    <w:rsid w:val="005638FE"/>
    <w:rsid w:val="0056610F"/>
    <w:rsid w:val="005666F2"/>
    <w:rsid w:val="00566E96"/>
    <w:rsid w:val="005674E7"/>
    <w:rsid w:val="00570EDC"/>
    <w:rsid w:val="00571500"/>
    <w:rsid w:val="005727BA"/>
    <w:rsid w:val="005728A1"/>
    <w:rsid w:val="00575BCA"/>
    <w:rsid w:val="00577A42"/>
    <w:rsid w:val="0058008F"/>
    <w:rsid w:val="005800F0"/>
    <w:rsid w:val="005812B9"/>
    <w:rsid w:val="005814C3"/>
    <w:rsid w:val="005822EE"/>
    <w:rsid w:val="0058238F"/>
    <w:rsid w:val="005862DD"/>
    <w:rsid w:val="00586FDA"/>
    <w:rsid w:val="00590E8F"/>
    <w:rsid w:val="005934F6"/>
    <w:rsid w:val="0059600F"/>
    <w:rsid w:val="0059760F"/>
    <w:rsid w:val="005A2D4F"/>
    <w:rsid w:val="005A3074"/>
    <w:rsid w:val="005A4450"/>
    <w:rsid w:val="005A6819"/>
    <w:rsid w:val="005B0344"/>
    <w:rsid w:val="005B0846"/>
    <w:rsid w:val="005B244F"/>
    <w:rsid w:val="005B2886"/>
    <w:rsid w:val="005B2E00"/>
    <w:rsid w:val="005B4793"/>
    <w:rsid w:val="005B520E"/>
    <w:rsid w:val="005C29C7"/>
    <w:rsid w:val="005C5D05"/>
    <w:rsid w:val="005C62D6"/>
    <w:rsid w:val="005C768D"/>
    <w:rsid w:val="005D2779"/>
    <w:rsid w:val="005D2F80"/>
    <w:rsid w:val="005D4920"/>
    <w:rsid w:val="005D5640"/>
    <w:rsid w:val="005D7DF6"/>
    <w:rsid w:val="005E101C"/>
    <w:rsid w:val="005E2800"/>
    <w:rsid w:val="005E295C"/>
    <w:rsid w:val="005E393E"/>
    <w:rsid w:val="005E3C10"/>
    <w:rsid w:val="005E488E"/>
    <w:rsid w:val="005E5A5B"/>
    <w:rsid w:val="005F0EEF"/>
    <w:rsid w:val="005F1657"/>
    <w:rsid w:val="005F276C"/>
    <w:rsid w:val="005F3E2A"/>
    <w:rsid w:val="005F70ED"/>
    <w:rsid w:val="00601560"/>
    <w:rsid w:val="00601C75"/>
    <w:rsid w:val="006028D8"/>
    <w:rsid w:val="00603277"/>
    <w:rsid w:val="00603653"/>
    <w:rsid w:val="0061197D"/>
    <w:rsid w:val="00613B69"/>
    <w:rsid w:val="00615264"/>
    <w:rsid w:val="0062092F"/>
    <w:rsid w:val="00620B7C"/>
    <w:rsid w:val="00621474"/>
    <w:rsid w:val="0062160A"/>
    <w:rsid w:val="00621D55"/>
    <w:rsid w:val="006239B7"/>
    <w:rsid w:val="00623AEF"/>
    <w:rsid w:val="00623C42"/>
    <w:rsid w:val="00624524"/>
    <w:rsid w:val="00624B0F"/>
    <w:rsid w:val="00624E89"/>
    <w:rsid w:val="00631101"/>
    <w:rsid w:val="00634057"/>
    <w:rsid w:val="0063467F"/>
    <w:rsid w:val="006347CF"/>
    <w:rsid w:val="006403E3"/>
    <w:rsid w:val="00640DAF"/>
    <w:rsid w:val="00641B49"/>
    <w:rsid w:val="00645D22"/>
    <w:rsid w:val="00645D37"/>
    <w:rsid w:val="006507E2"/>
    <w:rsid w:val="00651A08"/>
    <w:rsid w:val="00651B9E"/>
    <w:rsid w:val="006520C0"/>
    <w:rsid w:val="00652CBD"/>
    <w:rsid w:val="00654204"/>
    <w:rsid w:val="00656B25"/>
    <w:rsid w:val="00661AA3"/>
    <w:rsid w:val="00662631"/>
    <w:rsid w:val="006631E8"/>
    <w:rsid w:val="00663659"/>
    <w:rsid w:val="00665461"/>
    <w:rsid w:val="0066572F"/>
    <w:rsid w:val="00665BAB"/>
    <w:rsid w:val="0066697E"/>
    <w:rsid w:val="00670434"/>
    <w:rsid w:val="0067155C"/>
    <w:rsid w:val="006717CD"/>
    <w:rsid w:val="0067524A"/>
    <w:rsid w:val="00677442"/>
    <w:rsid w:val="006802D9"/>
    <w:rsid w:val="006812D4"/>
    <w:rsid w:val="0068178D"/>
    <w:rsid w:val="006843AC"/>
    <w:rsid w:val="006852DF"/>
    <w:rsid w:val="00690341"/>
    <w:rsid w:val="00690E4E"/>
    <w:rsid w:val="006914B8"/>
    <w:rsid w:val="006924A7"/>
    <w:rsid w:val="00692766"/>
    <w:rsid w:val="006949C9"/>
    <w:rsid w:val="006973A2"/>
    <w:rsid w:val="006A0A3C"/>
    <w:rsid w:val="006A125B"/>
    <w:rsid w:val="006A2B0E"/>
    <w:rsid w:val="006A32A4"/>
    <w:rsid w:val="006A47D4"/>
    <w:rsid w:val="006A4D75"/>
    <w:rsid w:val="006A53EE"/>
    <w:rsid w:val="006A6B43"/>
    <w:rsid w:val="006B2B26"/>
    <w:rsid w:val="006B4624"/>
    <w:rsid w:val="006B4F8C"/>
    <w:rsid w:val="006B6B66"/>
    <w:rsid w:val="006B6BC4"/>
    <w:rsid w:val="006B7485"/>
    <w:rsid w:val="006C0AFA"/>
    <w:rsid w:val="006C15EB"/>
    <w:rsid w:val="006C2617"/>
    <w:rsid w:val="006C2AC9"/>
    <w:rsid w:val="006C4B82"/>
    <w:rsid w:val="006C68A5"/>
    <w:rsid w:val="006C6E27"/>
    <w:rsid w:val="006C73BB"/>
    <w:rsid w:val="006D0D19"/>
    <w:rsid w:val="006D1840"/>
    <w:rsid w:val="006D25D5"/>
    <w:rsid w:val="006D48B6"/>
    <w:rsid w:val="006D5A8E"/>
    <w:rsid w:val="006D6546"/>
    <w:rsid w:val="006D7449"/>
    <w:rsid w:val="006E1563"/>
    <w:rsid w:val="006E17B0"/>
    <w:rsid w:val="006E1FEE"/>
    <w:rsid w:val="006E4AF8"/>
    <w:rsid w:val="006E53A4"/>
    <w:rsid w:val="006E797F"/>
    <w:rsid w:val="006F0AA5"/>
    <w:rsid w:val="006F3B43"/>
    <w:rsid w:val="006F5FFF"/>
    <w:rsid w:val="006F6D3D"/>
    <w:rsid w:val="006F7A9D"/>
    <w:rsid w:val="006F7E02"/>
    <w:rsid w:val="007018E9"/>
    <w:rsid w:val="00704134"/>
    <w:rsid w:val="00704C09"/>
    <w:rsid w:val="00706F3C"/>
    <w:rsid w:val="00710DF8"/>
    <w:rsid w:val="007111DA"/>
    <w:rsid w:val="00711AC8"/>
    <w:rsid w:val="00715BEA"/>
    <w:rsid w:val="0071707B"/>
    <w:rsid w:val="00721A49"/>
    <w:rsid w:val="00721BF9"/>
    <w:rsid w:val="007224CA"/>
    <w:rsid w:val="0072305E"/>
    <w:rsid w:val="007250AB"/>
    <w:rsid w:val="00731077"/>
    <w:rsid w:val="007318C5"/>
    <w:rsid w:val="00731E40"/>
    <w:rsid w:val="00740161"/>
    <w:rsid w:val="007403FB"/>
    <w:rsid w:val="00740EEA"/>
    <w:rsid w:val="0074502A"/>
    <w:rsid w:val="00746656"/>
    <w:rsid w:val="007517AD"/>
    <w:rsid w:val="00752285"/>
    <w:rsid w:val="007536B2"/>
    <w:rsid w:val="0075472B"/>
    <w:rsid w:val="00754735"/>
    <w:rsid w:val="00755649"/>
    <w:rsid w:val="00755F67"/>
    <w:rsid w:val="00761ABE"/>
    <w:rsid w:val="007636B4"/>
    <w:rsid w:val="0076410A"/>
    <w:rsid w:val="007665CC"/>
    <w:rsid w:val="007666A5"/>
    <w:rsid w:val="0076781D"/>
    <w:rsid w:val="007703FA"/>
    <w:rsid w:val="00771EF7"/>
    <w:rsid w:val="00773474"/>
    <w:rsid w:val="00775217"/>
    <w:rsid w:val="00775F36"/>
    <w:rsid w:val="00780A27"/>
    <w:rsid w:val="00781970"/>
    <w:rsid w:val="00781CDC"/>
    <w:rsid w:val="00782DBC"/>
    <w:rsid w:val="00784160"/>
    <w:rsid w:val="00784856"/>
    <w:rsid w:val="00785EF8"/>
    <w:rsid w:val="00787F90"/>
    <w:rsid w:val="0079404B"/>
    <w:rsid w:val="00794804"/>
    <w:rsid w:val="00795700"/>
    <w:rsid w:val="007A045D"/>
    <w:rsid w:val="007A1FC4"/>
    <w:rsid w:val="007A219D"/>
    <w:rsid w:val="007A31D9"/>
    <w:rsid w:val="007A3416"/>
    <w:rsid w:val="007A4677"/>
    <w:rsid w:val="007A55D1"/>
    <w:rsid w:val="007A6E94"/>
    <w:rsid w:val="007B1674"/>
    <w:rsid w:val="007B33F1"/>
    <w:rsid w:val="007B3A48"/>
    <w:rsid w:val="007B43F2"/>
    <w:rsid w:val="007B4F71"/>
    <w:rsid w:val="007B6C74"/>
    <w:rsid w:val="007B7652"/>
    <w:rsid w:val="007C0131"/>
    <w:rsid w:val="007C0308"/>
    <w:rsid w:val="007C0BD4"/>
    <w:rsid w:val="007C2FF2"/>
    <w:rsid w:val="007C380D"/>
    <w:rsid w:val="007C638C"/>
    <w:rsid w:val="007C6CD0"/>
    <w:rsid w:val="007D146D"/>
    <w:rsid w:val="007D1948"/>
    <w:rsid w:val="007D4487"/>
    <w:rsid w:val="007D47A1"/>
    <w:rsid w:val="007D6232"/>
    <w:rsid w:val="007D7AC7"/>
    <w:rsid w:val="007E130C"/>
    <w:rsid w:val="007E2001"/>
    <w:rsid w:val="007E2837"/>
    <w:rsid w:val="007E34C4"/>
    <w:rsid w:val="007E5642"/>
    <w:rsid w:val="007E7F5D"/>
    <w:rsid w:val="007F1AD9"/>
    <w:rsid w:val="007F1F99"/>
    <w:rsid w:val="007F768F"/>
    <w:rsid w:val="007F78A0"/>
    <w:rsid w:val="00800C5F"/>
    <w:rsid w:val="00801D8E"/>
    <w:rsid w:val="00802006"/>
    <w:rsid w:val="00804E02"/>
    <w:rsid w:val="0080638B"/>
    <w:rsid w:val="0080791D"/>
    <w:rsid w:val="00807D50"/>
    <w:rsid w:val="00807EDA"/>
    <w:rsid w:val="00811DD4"/>
    <w:rsid w:val="00813342"/>
    <w:rsid w:val="00815C58"/>
    <w:rsid w:val="00816770"/>
    <w:rsid w:val="0082047F"/>
    <w:rsid w:val="00823C66"/>
    <w:rsid w:val="00823D96"/>
    <w:rsid w:val="0082432D"/>
    <w:rsid w:val="00827F89"/>
    <w:rsid w:val="0083417D"/>
    <w:rsid w:val="00834AA1"/>
    <w:rsid w:val="008357F0"/>
    <w:rsid w:val="00837050"/>
    <w:rsid w:val="0084118F"/>
    <w:rsid w:val="00841354"/>
    <w:rsid w:val="008415B6"/>
    <w:rsid w:val="008443B5"/>
    <w:rsid w:val="00845316"/>
    <w:rsid w:val="00851825"/>
    <w:rsid w:val="008525AC"/>
    <w:rsid w:val="00854AE8"/>
    <w:rsid w:val="00855E65"/>
    <w:rsid w:val="0086114A"/>
    <w:rsid w:val="008629ED"/>
    <w:rsid w:val="0086437A"/>
    <w:rsid w:val="00864EC2"/>
    <w:rsid w:val="008656F0"/>
    <w:rsid w:val="008666A7"/>
    <w:rsid w:val="00870A7A"/>
    <w:rsid w:val="008727B2"/>
    <w:rsid w:val="00872B7F"/>
    <w:rsid w:val="008735E8"/>
    <w:rsid w:val="00873603"/>
    <w:rsid w:val="00873646"/>
    <w:rsid w:val="00875227"/>
    <w:rsid w:val="00875633"/>
    <w:rsid w:val="0087654C"/>
    <w:rsid w:val="00876FBD"/>
    <w:rsid w:val="00880E88"/>
    <w:rsid w:val="00886836"/>
    <w:rsid w:val="00886D84"/>
    <w:rsid w:val="00890AB7"/>
    <w:rsid w:val="008911F0"/>
    <w:rsid w:val="008912DF"/>
    <w:rsid w:val="0089242A"/>
    <w:rsid w:val="00892988"/>
    <w:rsid w:val="00894DB1"/>
    <w:rsid w:val="008954A2"/>
    <w:rsid w:val="00896E7C"/>
    <w:rsid w:val="00897CF4"/>
    <w:rsid w:val="008A0A6B"/>
    <w:rsid w:val="008A2C7D"/>
    <w:rsid w:val="008A38BF"/>
    <w:rsid w:val="008A7410"/>
    <w:rsid w:val="008B0544"/>
    <w:rsid w:val="008B073A"/>
    <w:rsid w:val="008B3A37"/>
    <w:rsid w:val="008B4787"/>
    <w:rsid w:val="008B7953"/>
    <w:rsid w:val="008B7C4E"/>
    <w:rsid w:val="008C2550"/>
    <w:rsid w:val="008C42C2"/>
    <w:rsid w:val="008C44C5"/>
    <w:rsid w:val="008C4B23"/>
    <w:rsid w:val="008C67D7"/>
    <w:rsid w:val="008D1C4F"/>
    <w:rsid w:val="008D4745"/>
    <w:rsid w:val="008D511C"/>
    <w:rsid w:val="008D5325"/>
    <w:rsid w:val="008D7A63"/>
    <w:rsid w:val="008E0423"/>
    <w:rsid w:val="008E14B6"/>
    <w:rsid w:val="008E16DF"/>
    <w:rsid w:val="008E1755"/>
    <w:rsid w:val="008E33BA"/>
    <w:rsid w:val="008E382E"/>
    <w:rsid w:val="008E390C"/>
    <w:rsid w:val="008E46A2"/>
    <w:rsid w:val="008E5F6D"/>
    <w:rsid w:val="008F0C39"/>
    <w:rsid w:val="008F30BE"/>
    <w:rsid w:val="008F5144"/>
    <w:rsid w:val="008F6E2C"/>
    <w:rsid w:val="00902AEA"/>
    <w:rsid w:val="0090637A"/>
    <w:rsid w:val="009135F0"/>
    <w:rsid w:val="0091402B"/>
    <w:rsid w:val="00914211"/>
    <w:rsid w:val="0091430E"/>
    <w:rsid w:val="00914FB7"/>
    <w:rsid w:val="009151E1"/>
    <w:rsid w:val="00916205"/>
    <w:rsid w:val="00916E84"/>
    <w:rsid w:val="00917E37"/>
    <w:rsid w:val="009213D5"/>
    <w:rsid w:val="00922067"/>
    <w:rsid w:val="00922E6F"/>
    <w:rsid w:val="00925C48"/>
    <w:rsid w:val="00926D0A"/>
    <w:rsid w:val="009275D4"/>
    <w:rsid w:val="009303D9"/>
    <w:rsid w:val="00933C64"/>
    <w:rsid w:val="00933DA2"/>
    <w:rsid w:val="009346F4"/>
    <w:rsid w:val="009356D8"/>
    <w:rsid w:val="00936277"/>
    <w:rsid w:val="00937EFA"/>
    <w:rsid w:val="00940505"/>
    <w:rsid w:val="00943099"/>
    <w:rsid w:val="00944316"/>
    <w:rsid w:val="0094483E"/>
    <w:rsid w:val="00947A85"/>
    <w:rsid w:val="00952A77"/>
    <w:rsid w:val="00954EA8"/>
    <w:rsid w:val="00956283"/>
    <w:rsid w:val="00956AB8"/>
    <w:rsid w:val="00960754"/>
    <w:rsid w:val="00961966"/>
    <w:rsid w:val="00961A59"/>
    <w:rsid w:val="009641D8"/>
    <w:rsid w:val="00965CFE"/>
    <w:rsid w:val="009700EB"/>
    <w:rsid w:val="00972203"/>
    <w:rsid w:val="009730BC"/>
    <w:rsid w:val="00974B46"/>
    <w:rsid w:val="00975D18"/>
    <w:rsid w:val="00976A2C"/>
    <w:rsid w:val="00977D4A"/>
    <w:rsid w:val="00980085"/>
    <w:rsid w:val="0098214E"/>
    <w:rsid w:val="00982187"/>
    <w:rsid w:val="0098378F"/>
    <w:rsid w:val="00983EDA"/>
    <w:rsid w:val="00992E00"/>
    <w:rsid w:val="00992E69"/>
    <w:rsid w:val="009A1541"/>
    <w:rsid w:val="009A32F9"/>
    <w:rsid w:val="009A3FAF"/>
    <w:rsid w:val="009A5988"/>
    <w:rsid w:val="009A5D85"/>
    <w:rsid w:val="009A656F"/>
    <w:rsid w:val="009A69D1"/>
    <w:rsid w:val="009A6E30"/>
    <w:rsid w:val="009A7E7E"/>
    <w:rsid w:val="009A7E87"/>
    <w:rsid w:val="009B5031"/>
    <w:rsid w:val="009B60B5"/>
    <w:rsid w:val="009B7832"/>
    <w:rsid w:val="009C02DB"/>
    <w:rsid w:val="009C2FA1"/>
    <w:rsid w:val="009C43B0"/>
    <w:rsid w:val="009C46E5"/>
    <w:rsid w:val="009C4839"/>
    <w:rsid w:val="009C70C7"/>
    <w:rsid w:val="009D356E"/>
    <w:rsid w:val="009D4EB8"/>
    <w:rsid w:val="009D5790"/>
    <w:rsid w:val="009D5857"/>
    <w:rsid w:val="009E1FAA"/>
    <w:rsid w:val="009E2268"/>
    <w:rsid w:val="009E53F3"/>
    <w:rsid w:val="009E6B73"/>
    <w:rsid w:val="009E75FE"/>
    <w:rsid w:val="009F1D0A"/>
    <w:rsid w:val="009F27F0"/>
    <w:rsid w:val="009F2B12"/>
    <w:rsid w:val="009F476F"/>
    <w:rsid w:val="009F538A"/>
    <w:rsid w:val="009F5B7D"/>
    <w:rsid w:val="009F6CEA"/>
    <w:rsid w:val="00A027FD"/>
    <w:rsid w:val="00A03980"/>
    <w:rsid w:val="00A059B3"/>
    <w:rsid w:val="00A068BE"/>
    <w:rsid w:val="00A10DD0"/>
    <w:rsid w:val="00A15610"/>
    <w:rsid w:val="00A161BA"/>
    <w:rsid w:val="00A2089C"/>
    <w:rsid w:val="00A22A06"/>
    <w:rsid w:val="00A23FA5"/>
    <w:rsid w:val="00A26B33"/>
    <w:rsid w:val="00A27799"/>
    <w:rsid w:val="00A319B5"/>
    <w:rsid w:val="00A34FEE"/>
    <w:rsid w:val="00A364FD"/>
    <w:rsid w:val="00A37828"/>
    <w:rsid w:val="00A37FE2"/>
    <w:rsid w:val="00A410A9"/>
    <w:rsid w:val="00A434CB"/>
    <w:rsid w:val="00A45489"/>
    <w:rsid w:val="00A45F0C"/>
    <w:rsid w:val="00A468F7"/>
    <w:rsid w:val="00A5145D"/>
    <w:rsid w:val="00A51EA7"/>
    <w:rsid w:val="00A52D35"/>
    <w:rsid w:val="00A54FDF"/>
    <w:rsid w:val="00A60C9A"/>
    <w:rsid w:val="00A63564"/>
    <w:rsid w:val="00A673BC"/>
    <w:rsid w:val="00A67925"/>
    <w:rsid w:val="00A70492"/>
    <w:rsid w:val="00A717AE"/>
    <w:rsid w:val="00A73687"/>
    <w:rsid w:val="00A75E2E"/>
    <w:rsid w:val="00A77E2E"/>
    <w:rsid w:val="00A8017C"/>
    <w:rsid w:val="00A80623"/>
    <w:rsid w:val="00A807C7"/>
    <w:rsid w:val="00A817D4"/>
    <w:rsid w:val="00A8352C"/>
    <w:rsid w:val="00A83751"/>
    <w:rsid w:val="00A84A99"/>
    <w:rsid w:val="00A85DF2"/>
    <w:rsid w:val="00A86492"/>
    <w:rsid w:val="00A90122"/>
    <w:rsid w:val="00A90499"/>
    <w:rsid w:val="00A9074E"/>
    <w:rsid w:val="00A93D5F"/>
    <w:rsid w:val="00A95740"/>
    <w:rsid w:val="00A95EF9"/>
    <w:rsid w:val="00AA10BD"/>
    <w:rsid w:val="00AA1E51"/>
    <w:rsid w:val="00AA2537"/>
    <w:rsid w:val="00AA39DF"/>
    <w:rsid w:val="00AA531E"/>
    <w:rsid w:val="00AA562C"/>
    <w:rsid w:val="00AA7C99"/>
    <w:rsid w:val="00AB233E"/>
    <w:rsid w:val="00AB2B6D"/>
    <w:rsid w:val="00AB2BAE"/>
    <w:rsid w:val="00AB618F"/>
    <w:rsid w:val="00AB7358"/>
    <w:rsid w:val="00AB7C13"/>
    <w:rsid w:val="00AC0DCD"/>
    <w:rsid w:val="00AC1605"/>
    <w:rsid w:val="00AC1BF7"/>
    <w:rsid w:val="00AC6AF4"/>
    <w:rsid w:val="00AD0A97"/>
    <w:rsid w:val="00AD0CA9"/>
    <w:rsid w:val="00AD2E22"/>
    <w:rsid w:val="00AD3A4F"/>
    <w:rsid w:val="00AD759E"/>
    <w:rsid w:val="00AE3409"/>
    <w:rsid w:val="00AE40E9"/>
    <w:rsid w:val="00AF19F7"/>
    <w:rsid w:val="00AF4655"/>
    <w:rsid w:val="00AF4E7E"/>
    <w:rsid w:val="00AF5115"/>
    <w:rsid w:val="00AF68BB"/>
    <w:rsid w:val="00AF77C0"/>
    <w:rsid w:val="00B06DF2"/>
    <w:rsid w:val="00B070D6"/>
    <w:rsid w:val="00B07FA5"/>
    <w:rsid w:val="00B11A60"/>
    <w:rsid w:val="00B12869"/>
    <w:rsid w:val="00B12A43"/>
    <w:rsid w:val="00B13109"/>
    <w:rsid w:val="00B157E9"/>
    <w:rsid w:val="00B15B55"/>
    <w:rsid w:val="00B16861"/>
    <w:rsid w:val="00B208CB"/>
    <w:rsid w:val="00B20D70"/>
    <w:rsid w:val="00B22613"/>
    <w:rsid w:val="00B23FB5"/>
    <w:rsid w:val="00B24497"/>
    <w:rsid w:val="00B27EDE"/>
    <w:rsid w:val="00B347A5"/>
    <w:rsid w:val="00B35A89"/>
    <w:rsid w:val="00B36AB1"/>
    <w:rsid w:val="00B41E91"/>
    <w:rsid w:val="00B42FFE"/>
    <w:rsid w:val="00B4384A"/>
    <w:rsid w:val="00B44DC4"/>
    <w:rsid w:val="00B467BF"/>
    <w:rsid w:val="00B467F0"/>
    <w:rsid w:val="00B47D40"/>
    <w:rsid w:val="00B47E6F"/>
    <w:rsid w:val="00B50A77"/>
    <w:rsid w:val="00B50AA1"/>
    <w:rsid w:val="00B51D6F"/>
    <w:rsid w:val="00B53E27"/>
    <w:rsid w:val="00B56D0E"/>
    <w:rsid w:val="00B57413"/>
    <w:rsid w:val="00B631B6"/>
    <w:rsid w:val="00B67BFC"/>
    <w:rsid w:val="00B71083"/>
    <w:rsid w:val="00B7166C"/>
    <w:rsid w:val="00B74E9C"/>
    <w:rsid w:val="00B7507E"/>
    <w:rsid w:val="00B76718"/>
    <w:rsid w:val="00B77D13"/>
    <w:rsid w:val="00B80351"/>
    <w:rsid w:val="00B82310"/>
    <w:rsid w:val="00B836A9"/>
    <w:rsid w:val="00B84F05"/>
    <w:rsid w:val="00B85C62"/>
    <w:rsid w:val="00B85E08"/>
    <w:rsid w:val="00B85F17"/>
    <w:rsid w:val="00B8710D"/>
    <w:rsid w:val="00B906C8"/>
    <w:rsid w:val="00B91134"/>
    <w:rsid w:val="00B91E3F"/>
    <w:rsid w:val="00B92F5D"/>
    <w:rsid w:val="00B9355A"/>
    <w:rsid w:val="00B93567"/>
    <w:rsid w:val="00B935CB"/>
    <w:rsid w:val="00BA00D1"/>
    <w:rsid w:val="00BA1025"/>
    <w:rsid w:val="00BA4078"/>
    <w:rsid w:val="00BA513A"/>
    <w:rsid w:val="00BB009E"/>
    <w:rsid w:val="00BB3693"/>
    <w:rsid w:val="00BB3D58"/>
    <w:rsid w:val="00BB49D0"/>
    <w:rsid w:val="00BB633D"/>
    <w:rsid w:val="00BB7BCE"/>
    <w:rsid w:val="00BC03E2"/>
    <w:rsid w:val="00BC16CB"/>
    <w:rsid w:val="00BC1C15"/>
    <w:rsid w:val="00BC1D60"/>
    <w:rsid w:val="00BC3064"/>
    <w:rsid w:val="00BC3420"/>
    <w:rsid w:val="00BC3732"/>
    <w:rsid w:val="00BC37D0"/>
    <w:rsid w:val="00BC4645"/>
    <w:rsid w:val="00BC5BB7"/>
    <w:rsid w:val="00BC7082"/>
    <w:rsid w:val="00BD0D25"/>
    <w:rsid w:val="00BD0D4F"/>
    <w:rsid w:val="00BD43F0"/>
    <w:rsid w:val="00BD6F80"/>
    <w:rsid w:val="00BD72B8"/>
    <w:rsid w:val="00BD7DB4"/>
    <w:rsid w:val="00BE37F9"/>
    <w:rsid w:val="00BE53E9"/>
    <w:rsid w:val="00BE74BA"/>
    <w:rsid w:val="00BE7AE2"/>
    <w:rsid w:val="00BE7D3C"/>
    <w:rsid w:val="00BF0F3A"/>
    <w:rsid w:val="00BF171B"/>
    <w:rsid w:val="00BF230A"/>
    <w:rsid w:val="00BF2AD2"/>
    <w:rsid w:val="00BF2D4F"/>
    <w:rsid w:val="00BF30ED"/>
    <w:rsid w:val="00BF4642"/>
    <w:rsid w:val="00BF4A25"/>
    <w:rsid w:val="00BF5FF6"/>
    <w:rsid w:val="00C0185C"/>
    <w:rsid w:val="00C01D93"/>
    <w:rsid w:val="00C0207F"/>
    <w:rsid w:val="00C033EC"/>
    <w:rsid w:val="00C03543"/>
    <w:rsid w:val="00C04BA6"/>
    <w:rsid w:val="00C05658"/>
    <w:rsid w:val="00C05725"/>
    <w:rsid w:val="00C05B5B"/>
    <w:rsid w:val="00C05C70"/>
    <w:rsid w:val="00C05E1F"/>
    <w:rsid w:val="00C11D92"/>
    <w:rsid w:val="00C1401F"/>
    <w:rsid w:val="00C16117"/>
    <w:rsid w:val="00C20764"/>
    <w:rsid w:val="00C20984"/>
    <w:rsid w:val="00C21729"/>
    <w:rsid w:val="00C21B36"/>
    <w:rsid w:val="00C22B74"/>
    <w:rsid w:val="00C25DAB"/>
    <w:rsid w:val="00C2740F"/>
    <w:rsid w:val="00C3075A"/>
    <w:rsid w:val="00C32062"/>
    <w:rsid w:val="00C32CF1"/>
    <w:rsid w:val="00C3459B"/>
    <w:rsid w:val="00C377C8"/>
    <w:rsid w:val="00C37C23"/>
    <w:rsid w:val="00C404E7"/>
    <w:rsid w:val="00C40981"/>
    <w:rsid w:val="00C4125C"/>
    <w:rsid w:val="00C41AEA"/>
    <w:rsid w:val="00C43BE2"/>
    <w:rsid w:val="00C44947"/>
    <w:rsid w:val="00C44B88"/>
    <w:rsid w:val="00C47874"/>
    <w:rsid w:val="00C50178"/>
    <w:rsid w:val="00C50381"/>
    <w:rsid w:val="00C57801"/>
    <w:rsid w:val="00C60990"/>
    <w:rsid w:val="00C634E9"/>
    <w:rsid w:val="00C64E7E"/>
    <w:rsid w:val="00C6523B"/>
    <w:rsid w:val="00C66486"/>
    <w:rsid w:val="00C67D70"/>
    <w:rsid w:val="00C70232"/>
    <w:rsid w:val="00C7269E"/>
    <w:rsid w:val="00C72B08"/>
    <w:rsid w:val="00C730C9"/>
    <w:rsid w:val="00C75384"/>
    <w:rsid w:val="00C757BE"/>
    <w:rsid w:val="00C76FFC"/>
    <w:rsid w:val="00C819BB"/>
    <w:rsid w:val="00C82934"/>
    <w:rsid w:val="00C82DE9"/>
    <w:rsid w:val="00C84967"/>
    <w:rsid w:val="00C85B0A"/>
    <w:rsid w:val="00C919A4"/>
    <w:rsid w:val="00C9408A"/>
    <w:rsid w:val="00C94EB5"/>
    <w:rsid w:val="00C954AA"/>
    <w:rsid w:val="00C958E4"/>
    <w:rsid w:val="00C963ED"/>
    <w:rsid w:val="00C96BB7"/>
    <w:rsid w:val="00CA27CC"/>
    <w:rsid w:val="00CA405E"/>
    <w:rsid w:val="00CA4392"/>
    <w:rsid w:val="00CA4716"/>
    <w:rsid w:val="00CA5BFB"/>
    <w:rsid w:val="00CA73F3"/>
    <w:rsid w:val="00CB0583"/>
    <w:rsid w:val="00CB128C"/>
    <w:rsid w:val="00CB1F90"/>
    <w:rsid w:val="00CB22D8"/>
    <w:rsid w:val="00CB32F1"/>
    <w:rsid w:val="00CB527E"/>
    <w:rsid w:val="00CB71CD"/>
    <w:rsid w:val="00CC0DFB"/>
    <w:rsid w:val="00CC17FC"/>
    <w:rsid w:val="00CC240A"/>
    <w:rsid w:val="00CC393F"/>
    <w:rsid w:val="00CC3ED2"/>
    <w:rsid w:val="00CC7D91"/>
    <w:rsid w:val="00CD02BF"/>
    <w:rsid w:val="00CD089F"/>
    <w:rsid w:val="00CD0CF9"/>
    <w:rsid w:val="00CD3613"/>
    <w:rsid w:val="00CD3BDA"/>
    <w:rsid w:val="00CD417D"/>
    <w:rsid w:val="00CD4E89"/>
    <w:rsid w:val="00CD5170"/>
    <w:rsid w:val="00CD5BA2"/>
    <w:rsid w:val="00CD63CC"/>
    <w:rsid w:val="00CD6BE1"/>
    <w:rsid w:val="00CE0BEB"/>
    <w:rsid w:val="00CE2FCF"/>
    <w:rsid w:val="00CE328F"/>
    <w:rsid w:val="00CE4AA9"/>
    <w:rsid w:val="00CE60EA"/>
    <w:rsid w:val="00CE64FA"/>
    <w:rsid w:val="00CF33DC"/>
    <w:rsid w:val="00CF4143"/>
    <w:rsid w:val="00CF7330"/>
    <w:rsid w:val="00D00BBB"/>
    <w:rsid w:val="00D00CE8"/>
    <w:rsid w:val="00D03B9B"/>
    <w:rsid w:val="00D05487"/>
    <w:rsid w:val="00D0555F"/>
    <w:rsid w:val="00D06301"/>
    <w:rsid w:val="00D0788A"/>
    <w:rsid w:val="00D11213"/>
    <w:rsid w:val="00D1265B"/>
    <w:rsid w:val="00D12AFD"/>
    <w:rsid w:val="00D13607"/>
    <w:rsid w:val="00D13749"/>
    <w:rsid w:val="00D137A8"/>
    <w:rsid w:val="00D14D95"/>
    <w:rsid w:val="00D153D0"/>
    <w:rsid w:val="00D15B9C"/>
    <w:rsid w:val="00D17405"/>
    <w:rsid w:val="00D2176E"/>
    <w:rsid w:val="00D2298C"/>
    <w:rsid w:val="00D233AB"/>
    <w:rsid w:val="00D2561B"/>
    <w:rsid w:val="00D25659"/>
    <w:rsid w:val="00D25A89"/>
    <w:rsid w:val="00D30331"/>
    <w:rsid w:val="00D325B9"/>
    <w:rsid w:val="00D32EFF"/>
    <w:rsid w:val="00D33677"/>
    <w:rsid w:val="00D33AF9"/>
    <w:rsid w:val="00D33C91"/>
    <w:rsid w:val="00D33F6B"/>
    <w:rsid w:val="00D34DB7"/>
    <w:rsid w:val="00D35EAB"/>
    <w:rsid w:val="00D40FFC"/>
    <w:rsid w:val="00D42E51"/>
    <w:rsid w:val="00D44465"/>
    <w:rsid w:val="00D45371"/>
    <w:rsid w:val="00D45650"/>
    <w:rsid w:val="00D53223"/>
    <w:rsid w:val="00D55708"/>
    <w:rsid w:val="00D55F10"/>
    <w:rsid w:val="00D56498"/>
    <w:rsid w:val="00D60515"/>
    <w:rsid w:val="00D617CA"/>
    <w:rsid w:val="00D632BE"/>
    <w:rsid w:val="00D65194"/>
    <w:rsid w:val="00D6595E"/>
    <w:rsid w:val="00D659A4"/>
    <w:rsid w:val="00D710B0"/>
    <w:rsid w:val="00D713B4"/>
    <w:rsid w:val="00D729D8"/>
    <w:rsid w:val="00D72D06"/>
    <w:rsid w:val="00D72F49"/>
    <w:rsid w:val="00D74E58"/>
    <w:rsid w:val="00D7522C"/>
    <w:rsid w:val="00D7536F"/>
    <w:rsid w:val="00D76668"/>
    <w:rsid w:val="00D77B39"/>
    <w:rsid w:val="00D8075C"/>
    <w:rsid w:val="00D80C1A"/>
    <w:rsid w:val="00D8458A"/>
    <w:rsid w:val="00D846E4"/>
    <w:rsid w:val="00D86F48"/>
    <w:rsid w:val="00D93156"/>
    <w:rsid w:val="00D975D7"/>
    <w:rsid w:val="00DA0A27"/>
    <w:rsid w:val="00DA104D"/>
    <w:rsid w:val="00DA1D11"/>
    <w:rsid w:val="00DA489C"/>
    <w:rsid w:val="00DA4982"/>
    <w:rsid w:val="00DA539D"/>
    <w:rsid w:val="00DA6086"/>
    <w:rsid w:val="00DA6D83"/>
    <w:rsid w:val="00DA746A"/>
    <w:rsid w:val="00DB2BC9"/>
    <w:rsid w:val="00DB36D1"/>
    <w:rsid w:val="00DB401F"/>
    <w:rsid w:val="00DB4BD5"/>
    <w:rsid w:val="00DB4BDB"/>
    <w:rsid w:val="00DB5C96"/>
    <w:rsid w:val="00DC0646"/>
    <w:rsid w:val="00DC2B4D"/>
    <w:rsid w:val="00DC34CC"/>
    <w:rsid w:val="00DD04A6"/>
    <w:rsid w:val="00DD0B36"/>
    <w:rsid w:val="00DD37D8"/>
    <w:rsid w:val="00DD4DA1"/>
    <w:rsid w:val="00DD5941"/>
    <w:rsid w:val="00DE28C8"/>
    <w:rsid w:val="00DE28D2"/>
    <w:rsid w:val="00DE34D7"/>
    <w:rsid w:val="00DE3698"/>
    <w:rsid w:val="00DF0835"/>
    <w:rsid w:val="00DF2B3A"/>
    <w:rsid w:val="00DF2EB9"/>
    <w:rsid w:val="00DF3B0E"/>
    <w:rsid w:val="00DF3D44"/>
    <w:rsid w:val="00DF60F1"/>
    <w:rsid w:val="00DF73B2"/>
    <w:rsid w:val="00DF7BCE"/>
    <w:rsid w:val="00E01546"/>
    <w:rsid w:val="00E01ECB"/>
    <w:rsid w:val="00E04C3A"/>
    <w:rsid w:val="00E051A1"/>
    <w:rsid w:val="00E0721A"/>
    <w:rsid w:val="00E078B6"/>
    <w:rsid w:val="00E1207D"/>
    <w:rsid w:val="00E13F13"/>
    <w:rsid w:val="00E141D5"/>
    <w:rsid w:val="00E14F60"/>
    <w:rsid w:val="00E152BC"/>
    <w:rsid w:val="00E218D5"/>
    <w:rsid w:val="00E2315E"/>
    <w:rsid w:val="00E241A3"/>
    <w:rsid w:val="00E2516F"/>
    <w:rsid w:val="00E2560C"/>
    <w:rsid w:val="00E262E1"/>
    <w:rsid w:val="00E3038B"/>
    <w:rsid w:val="00E333D2"/>
    <w:rsid w:val="00E355C6"/>
    <w:rsid w:val="00E3591D"/>
    <w:rsid w:val="00E36496"/>
    <w:rsid w:val="00E41701"/>
    <w:rsid w:val="00E41CC3"/>
    <w:rsid w:val="00E41EB5"/>
    <w:rsid w:val="00E42184"/>
    <w:rsid w:val="00E42814"/>
    <w:rsid w:val="00E454CB"/>
    <w:rsid w:val="00E46C2D"/>
    <w:rsid w:val="00E478EB"/>
    <w:rsid w:val="00E47DE9"/>
    <w:rsid w:val="00E50A3A"/>
    <w:rsid w:val="00E51D84"/>
    <w:rsid w:val="00E53F28"/>
    <w:rsid w:val="00E5586A"/>
    <w:rsid w:val="00E56C6B"/>
    <w:rsid w:val="00E57A12"/>
    <w:rsid w:val="00E57D60"/>
    <w:rsid w:val="00E601C9"/>
    <w:rsid w:val="00E61E12"/>
    <w:rsid w:val="00E61F5C"/>
    <w:rsid w:val="00E627A9"/>
    <w:rsid w:val="00E63623"/>
    <w:rsid w:val="00E65CE8"/>
    <w:rsid w:val="00E6684A"/>
    <w:rsid w:val="00E67A33"/>
    <w:rsid w:val="00E7373D"/>
    <w:rsid w:val="00E7596C"/>
    <w:rsid w:val="00E763CB"/>
    <w:rsid w:val="00E82E62"/>
    <w:rsid w:val="00E8444F"/>
    <w:rsid w:val="00E861D5"/>
    <w:rsid w:val="00E878F2"/>
    <w:rsid w:val="00E90259"/>
    <w:rsid w:val="00E91D75"/>
    <w:rsid w:val="00E92D7B"/>
    <w:rsid w:val="00E93EC3"/>
    <w:rsid w:val="00E96510"/>
    <w:rsid w:val="00E967B9"/>
    <w:rsid w:val="00E970EC"/>
    <w:rsid w:val="00E97880"/>
    <w:rsid w:val="00E97B81"/>
    <w:rsid w:val="00EA0B0F"/>
    <w:rsid w:val="00EA1138"/>
    <w:rsid w:val="00EA4D78"/>
    <w:rsid w:val="00EA732C"/>
    <w:rsid w:val="00EB1342"/>
    <w:rsid w:val="00EB1416"/>
    <w:rsid w:val="00EB20F9"/>
    <w:rsid w:val="00EB21AF"/>
    <w:rsid w:val="00EB23CA"/>
    <w:rsid w:val="00EB34AF"/>
    <w:rsid w:val="00EB49B9"/>
    <w:rsid w:val="00EB4DFE"/>
    <w:rsid w:val="00EB60EE"/>
    <w:rsid w:val="00EB6544"/>
    <w:rsid w:val="00EC0B7C"/>
    <w:rsid w:val="00EC0EB7"/>
    <w:rsid w:val="00EC1191"/>
    <w:rsid w:val="00EC334B"/>
    <w:rsid w:val="00EC45E4"/>
    <w:rsid w:val="00EC6561"/>
    <w:rsid w:val="00EC782B"/>
    <w:rsid w:val="00ED0149"/>
    <w:rsid w:val="00ED0DDA"/>
    <w:rsid w:val="00ED1322"/>
    <w:rsid w:val="00ED247C"/>
    <w:rsid w:val="00ED2577"/>
    <w:rsid w:val="00ED4C54"/>
    <w:rsid w:val="00ED65B4"/>
    <w:rsid w:val="00ED7245"/>
    <w:rsid w:val="00ED7CD9"/>
    <w:rsid w:val="00EE32C3"/>
    <w:rsid w:val="00EE3460"/>
    <w:rsid w:val="00EE5EB0"/>
    <w:rsid w:val="00EF211A"/>
    <w:rsid w:val="00EF23EB"/>
    <w:rsid w:val="00EF7DBB"/>
    <w:rsid w:val="00EF7DE3"/>
    <w:rsid w:val="00F0204C"/>
    <w:rsid w:val="00F023C8"/>
    <w:rsid w:val="00F02DD4"/>
    <w:rsid w:val="00F03103"/>
    <w:rsid w:val="00F040C1"/>
    <w:rsid w:val="00F05FE9"/>
    <w:rsid w:val="00F0753B"/>
    <w:rsid w:val="00F13244"/>
    <w:rsid w:val="00F176A2"/>
    <w:rsid w:val="00F17CD5"/>
    <w:rsid w:val="00F20605"/>
    <w:rsid w:val="00F22872"/>
    <w:rsid w:val="00F22DDC"/>
    <w:rsid w:val="00F2473E"/>
    <w:rsid w:val="00F261DB"/>
    <w:rsid w:val="00F2667D"/>
    <w:rsid w:val="00F271DE"/>
    <w:rsid w:val="00F27745"/>
    <w:rsid w:val="00F306BC"/>
    <w:rsid w:val="00F308BF"/>
    <w:rsid w:val="00F320FA"/>
    <w:rsid w:val="00F33C5C"/>
    <w:rsid w:val="00F3480D"/>
    <w:rsid w:val="00F34AAB"/>
    <w:rsid w:val="00F355B0"/>
    <w:rsid w:val="00F35BF0"/>
    <w:rsid w:val="00F35C81"/>
    <w:rsid w:val="00F42A8A"/>
    <w:rsid w:val="00F433F3"/>
    <w:rsid w:val="00F44A4E"/>
    <w:rsid w:val="00F45549"/>
    <w:rsid w:val="00F4758B"/>
    <w:rsid w:val="00F51A74"/>
    <w:rsid w:val="00F51D3F"/>
    <w:rsid w:val="00F525C5"/>
    <w:rsid w:val="00F5264F"/>
    <w:rsid w:val="00F539EF"/>
    <w:rsid w:val="00F53D31"/>
    <w:rsid w:val="00F5597C"/>
    <w:rsid w:val="00F56587"/>
    <w:rsid w:val="00F57160"/>
    <w:rsid w:val="00F57E3E"/>
    <w:rsid w:val="00F6130B"/>
    <w:rsid w:val="00F6134E"/>
    <w:rsid w:val="00F627DA"/>
    <w:rsid w:val="00F62FAD"/>
    <w:rsid w:val="00F656C4"/>
    <w:rsid w:val="00F6633C"/>
    <w:rsid w:val="00F70590"/>
    <w:rsid w:val="00F719BB"/>
    <w:rsid w:val="00F71BD3"/>
    <w:rsid w:val="00F7288F"/>
    <w:rsid w:val="00F74AF9"/>
    <w:rsid w:val="00F7663E"/>
    <w:rsid w:val="00F83992"/>
    <w:rsid w:val="00F83AF4"/>
    <w:rsid w:val="00F847A6"/>
    <w:rsid w:val="00F85F20"/>
    <w:rsid w:val="00F860F1"/>
    <w:rsid w:val="00F86AEB"/>
    <w:rsid w:val="00F92202"/>
    <w:rsid w:val="00F92A12"/>
    <w:rsid w:val="00F931F8"/>
    <w:rsid w:val="00F9441B"/>
    <w:rsid w:val="00F958FB"/>
    <w:rsid w:val="00F95FD3"/>
    <w:rsid w:val="00F96569"/>
    <w:rsid w:val="00F97210"/>
    <w:rsid w:val="00F979F1"/>
    <w:rsid w:val="00F97CDE"/>
    <w:rsid w:val="00FA0FBE"/>
    <w:rsid w:val="00FA3C37"/>
    <w:rsid w:val="00FA3E3D"/>
    <w:rsid w:val="00FA4693"/>
    <w:rsid w:val="00FA4C32"/>
    <w:rsid w:val="00FA58DE"/>
    <w:rsid w:val="00FA6E43"/>
    <w:rsid w:val="00FB14E8"/>
    <w:rsid w:val="00FB308F"/>
    <w:rsid w:val="00FB452F"/>
    <w:rsid w:val="00FB4565"/>
    <w:rsid w:val="00FB7A93"/>
    <w:rsid w:val="00FC0779"/>
    <w:rsid w:val="00FC49DF"/>
    <w:rsid w:val="00FC5D33"/>
    <w:rsid w:val="00FC6CA2"/>
    <w:rsid w:val="00FC70A5"/>
    <w:rsid w:val="00FC7232"/>
    <w:rsid w:val="00FC7E39"/>
    <w:rsid w:val="00FD0458"/>
    <w:rsid w:val="00FD19DA"/>
    <w:rsid w:val="00FD3F12"/>
    <w:rsid w:val="00FD7BAF"/>
    <w:rsid w:val="00FE004F"/>
    <w:rsid w:val="00FE07A6"/>
    <w:rsid w:val="00FE323F"/>
    <w:rsid w:val="00FE3AA1"/>
    <w:rsid w:val="00FE4B23"/>
    <w:rsid w:val="00FE7114"/>
    <w:rsid w:val="00FE7E5F"/>
    <w:rsid w:val="00FF0176"/>
    <w:rsid w:val="00FF096B"/>
    <w:rsid w:val="00FF2108"/>
    <w:rsid w:val="00FF262C"/>
    <w:rsid w:val="00FF4042"/>
    <w:rsid w:val="00FF460E"/>
    <w:rsid w:val="00FF4884"/>
    <w:rsid w:val="00FF64A5"/>
    <w:rsid w:val="00FF6CC0"/>
    <w:rsid w:val="00FF6FCF"/>
    <w:rsid w:val="00FF7408"/>
    <w:rsid w:val="757A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B88A0463-3E69-418F-80F8-421615E9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EDE"/>
    <w:pPr>
      <w:tabs>
        <w:tab w:val="left" w:pos="425"/>
      </w:tabs>
      <w:jc w:val="both"/>
    </w:pPr>
  </w:style>
  <w:style w:type="paragraph" w:styleId="Heading1">
    <w:name w:val="heading 1"/>
    <w:basedOn w:val="Normal"/>
    <w:next w:val="Normal"/>
    <w:link w:val="Heading1Char"/>
    <w:qFormat/>
    <w:rsid w:val="008E14B6"/>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qFormat/>
    <w:rsid w:val="003D3E5E"/>
    <w:pPr>
      <w:keepNext/>
      <w:keepLines/>
      <w:numPr>
        <w:ilvl w:val="1"/>
        <w:numId w:val="4"/>
      </w:numPr>
      <w:spacing w:before="120" w:after="60"/>
      <w:ind w:left="856" w:hanging="289"/>
      <w:jc w:val="center"/>
      <w:outlineLvl w:val="1"/>
    </w:pPr>
    <w:rPr>
      <w:i/>
      <w:iCs/>
      <w:noProof/>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otion-enable-hover">
    <w:name w:val="notion-enable-hover"/>
    <w:basedOn w:val="DefaultParagraphFont"/>
    <w:rsid w:val="00E63623"/>
  </w:style>
  <w:style w:type="character" w:customStyle="1" w:styleId="Heading1Char">
    <w:name w:val="Heading 1 Char"/>
    <w:basedOn w:val="DefaultParagraphFont"/>
    <w:link w:val="Heading1"/>
    <w:rsid w:val="00DB36D1"/>
    <w:rPr>
      <w:smallCaps/>
      <w:noProof/>
    </w:rPr>
  </w:style>
  <w:style w:type="character" w:styleId="PlaceholderText">
    <w:name w:val="Placeholder Text"/>
    <w:basedOn w:val="DefaultParagraphFont"/>
    <w:uiPriority w:val="99"/>
    <w:semiHidden/>
    <w:rsid w:val="00CB128C"/>
    <w:rPr>
      <w:color w:val="808080"/>
    </w:rPr>
  </w:style>
  <w:style w:type="character" w:customStyle="1" w:styleId="Heading2Char">
    <w:name w:val="Heading 2 Char"/>
    <w:basedOn w:val="DefaultParagraphFont"/>
    <w:link w:val="Heading2"/>
    <w:rsid w:val="003D3E5E"/>
    <w:rPr>
      <w:i/>
      <w:iCs/>
      <w:noProof/>
    </w:rPr>
  </w:style>
  <w:style w:type="character" w:styleId="Emphasis">
    <w:name w:val="Emphasis"/>
    <w:basedOn w:val="DefaultParagraphFont"/>
    <w:qFormat/>
    <w:rsid w:val="00BA513A"/>
    <w:rPr>
      <w:i/>
      <w:iCs/>
    </w:rPr>
  </w:style>
  <w:style w:type="table" w:styleId="TableGrid">
    <w:name w:val="Table Grid"/>
    <w:basedOn w:val="TableNormal"/>
    <w:rsid w:val="00BA5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07081"/>
    <w:rPr>
      <w:sz w:val="16"/>
      <w:szCs w:val="16"/>
    </w:rPr>
  </w:style>
  <w:style w:type="paragraph" w:styleId="CommentText">
    <w:name w:val="annotation text"/>
    <w:basedOn w:val="Normal"/>
    <w:link w:val="CommentTextChar"/>
    <w:rsid w:val="00407081"/>
  </w:style>
  <w:style w:type="character" w:customStyle="1" w:styleId="CommentTextChar">
    <w:name w:val="Comment Text Char"/>
    <w:basedOn w:val="DefaultParagraphFont"/>
    <w:link w:val="CommentText"/>
    <w:rsid w:val="00407081"/>
  </w:style>
  <w:style w:type="paragraph" w:styleId="CommentSubject">
    <w:name w:val="annotation subject"/>
    <w:basedOn w:val="CommentText"/>
    <w:next w:val="CommentText"/>
    <w:link w:val="CommentSubjectChar"/>
    <w:semiHidden/>
    <w:unhideWhenUsed/>
    <w:rsid w:val="00407081"/>
    <w:rPr>
      <w:b/>
      <w:bCs/>
    </w:rPr>
  </w:style>
  <w:style w:type="character" w:customStyle="1" w:styleId="CommentSubjectChar">
    <w:name w:val="Comment Subject Char"/>
    <w:basedOn w:val="CommentTextChar"/>
    <w:link w:val="CommentSubject"/>
    <w:semiHidden/>
    <w:rsid w:val="00407081"/>
    <w:rPr>
      <w:b/>
      <w:bCs/>
    </w:rPr>
  </w:style>
  <w:style w:type="character" w:styleId="Hyperlink">
    <w:name w:val="Hyperlink"/>
    <w:basedOn w:val="DefaultParagraphFont"/>
    <w:rsid w:val="004A38DC"/>
    <w:rPr>
      <w:color w:val="0563C1" w:themeColor="hyperlink"/>
      <w:u w:val="single"/>
    </w:rPr>
  </w:style>
  <w:style w:type="character" w:styleId="UnresolvedMention">
    <w:name w:val="Unresolved Mention"/>
    <w:basedOn w:val="DefaultParagraphFont"/>
    <w:uiPriority w:val="99"/>
    <w:semiHidden/>
    <w:unhideWhenUsed/>
    <w:rsid w:val="004A38DC"/>
    <w:rPr>
      <w:color w:val="605E5C"/>
      <w:shd w:val="clear" w:color="auto" w:fill="E1DFDD"/>
    </w:rPr>
  </w:style>
  <w:style w:type="paragraph" w:styleId="Revision">
    <w:name w:val="Revision"/>
    <w:hidden/>
    <w:uiPriority w:val="99"/>
    <w:semiHidden/>
    <w:rsid w:val="009C43B0"/>
  </w:style>
  <w:style w:type="character" w:styleId="HTMLCite">
    <w:name w:val="HTML Cite"/>
    <w:basedOn w:val="DefaultParagraphFont"/>
    <w:uiPriority w:val="99"/>
    <w:unhideWhenUsed/>
    <w:rsid w:val="005C768D"/>
    <w:rPr>
      <w:i/>
      <w:iCs/>
    </w:rPr>
  </w:style>
  <w:style w:type="character" w:customStyle="1" w:styleId="cs1-format">
    <w:name w:val="cs1-format"/>
    <w:basedOn w:val="DefaultParagraphFont"/>
    <w:rsid w:val="005C768D"/>
  </w:style>
  <w:style w:type="paragraph" w:styleId="NormalWeb">
    <w:name w:val="Normal (Web)"/>
    <w:basedOn w:val="Normal"/>
    <w:uiPriority w:val="99"/>
    <w:unhideWhenUsed/>
    <w:rsid w:val="00ED65B4"/>
    <w:pPr>
      <w:tabs>
        <w:tab w:val="clear" w:pos="425"/>
      </w:tabs>
      <w:spacing w:before="100" w:beforeAutospacing="1" w:after="100" w:afterAutospacing="1"/>
      <w:jc w:val="left"/>
    </w:pPr>
    <w:rPr>
      <w:rFonts w:eastAsia="Times New Roman"/>
      <w:sz w:val="24"/>
      <w:szCs w:val="24"/>
      <w:lang w:val="en-AU" w:eastAsia="en-AU"/>
    </w:rPr>
  </w:style>
  <w:style w:type="paragraph" w:styleId="ListParagraph">
    <w:name w:val="List Paragraph"/>
    <w:basedOn w:val="Normal"/>
    <w:uiPriority w:val="34"/>
    <w:qFormat/>
    <w:rsid w:val="00F9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9699">
      <w:bodyDiv w:val="1"/>
      <w:marLeft w:val="0"/>
      <w:marRight w:val="0"/>
      <w:marTop w:val="0"/>
      <w:marBottom w:val="0"/>
      <w:divBdr>
        <w:top w:val="none" w:sz="0" w:space="0" w:color="auto"/>
        <w:left w:val="none" w:sz="0" w:space="0" w:color="auto"/>
        <w:bottom w:val="none" w:sz="0" w:space="0" w:color="auto"/>
        <w:right w:val="none" w:sz="0" w:space="0" w:color="auto"/>
      </w:divBdr>
    </w:div>
    <w:div w:id="710305011">
      <w:bodyDiv w:val="1"/>
      <w:marLeft w:val="0"/>
      <w:marRight w:val="0"/>
      <w:marTop w:val="0"/>
      <w:marBottom w:val="0"/>
      <w:divBdr>
        <w:top w:val="none" w:sz="0" w:space="0" w:color="auto"/>
        <w:left w:val="none" w:sz="0" w:space="0" w:color="auto"/>
        <w:bottom w:val="none" w:sz="0" w:space="0" w:color="auto"/>
        <w:right w:val="none" w:sz="0" w:space="0" w:color="auto"/>
      </w:divBdr>
      <w:divsChild>
        <w:div w:id="1605839386">
          <w:marLeft w:val="0"/>
          <w:marRight w:val="0"/>
          <w:marTop w:val="0"/>
          <w:marBottom w:val="0"/>
          <w:divBdr>
            <w:top w:val="single" w:sz="2" w:space="0" w:color="auto"/>
            <w:left w:val="single" w:sz="2" w:space="0" w:color="auto"/>
            <w:bottom w:val="single" w:sz="6" w:space="0" w:color="auto"/>
            <w:right w:val="single" w:sz="2" w:space="0" w:color="auto"/>
          </w:divBdr>
          <w:divsChild>
            <w:div w:id="100108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361556">
                  <w:marLeft w:val="0"/>
                  <w:marRight w:val="0"/>
                  <w:marTop w:val="0"/>
                  <w:marBottom w:val="0"/>
                  <w:divBdr>
                    <w:top w:val="single" w:sz="2" w:space="0" w:color="D9D9E3"/>
                    <w:left w:val="single" w:sz="2" w:space="0" w:color="D9D9E3"/>
                    <w:bottom w:val="single" w:sz="2" w:space="0" w:color="D9D9E3"/>
                    <w:right w:val="single" w:sz="2" w:space="0" w:color="D9D9E3"/>
                  </w:divBdr>
                  <w:divsChild>
                    <w:div w:id="1603759901">
                      <w:marLeft w:val="0"/>
                      <w:marRight w:val="0"/>
                      <w:marTop w:val="0"/>
                      <w:marBottom w:val="0"/>
                      <w:divBdr>
                        <w:top w:val="single" w:sz="2" w:space="0" w:color="D9D9E3"/>
                        <w:left w:val="single" w:sz="2" w:space="0" w:color="D9D9E3"/>
                        <w:bottom w:val="single" w:sz="2" w:space="0" w:color="D9D9E3"/>
                        <w:right w:val="single" w:sz="2" w:space="0" w:color="D9D9E3"/>
                      </w:divBdr>
                      <w:divsChild>
                        <w:div w:id="2080400136">
                          <w:marLeft w:val="0"/>
                          <w:marRight w:val="0"/>
                          <w:marTop w:val="0"/>
                          <w:marBottom w:val="0"/>
                          <w:divBdr>
                            <w:top w:val="single" w:sz="2" w:space="0" w:color="D9D9E3"/>
                            <w:left w:val="single" w:sz="2" w:space="0" w:color="D9D9E3"/>
                            <w:bottom w:val="single" w:sz="2" w:space="0" w:color="D9D9E3"/>
                            <w:right w:val="single" w:sz="2" w:space="0" w:color="D9D9E3"/>
                          </w:divBdr>
                          <w:divsChild>
                            <w:div w:id="79013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806738">
      <w:bodyDiv w:val="1"/>
      <w:marLeft w:val="0"/>
      <w:marRight w:val="0"/>
      <w:marTop w:val="0"/>
      <w:marBottom w:val="0"/>
      <w:divBdr>
        <w:top w:val="none" w:sz="0" w:space="0" w:color="auto"/>
        <w:left w:val="none" w:sz="0" w:space="0" w:color="auto"/>
        <w:bottom w:val="none" w:sz="0" w:space="0" w:color="auto"/>
        <w:right w:val="none" w:sz="0" w:space="0" w:color="auto"/>
      </w:divBdr>
    </w:div>
    <w:div w:id="1308509666">
      <w:bodyDiv w:val="1"/>
      <w:marLeft w:val="0"/>
      <w:marRight w:val="0"/>
      <w:marTop w:val="0"/>
      <w:marBottom w:val="0"/>
      <w:divBdr>
        <w:top w:val="none" w:sz="0" w:space="0" w:color="auto"/>
        <w:left w:val="none" w:sz="0" w:space="0" w:color="auto"/>
        <w:bottom w:val="none" w:sz="0" w:space="0" w:color="auto"/>
        <w:right w:val="none" w:sz="0" w:space="0" w:color="auto"/>
      </w:divBdr>
      <w:divsChild>
        <w:div w:id="1614748305">
          <w:marLeft w:val="0"/>
          <w:marRight w:val="0"/>
          <w:marTop w:val="0"/>
          <w:marBottom w:val="0"/>
          <w:divBdr>
            <w:top w:val="single" w:sz="2" w:space="0" w:color="auto"/>
            <w:left w:val="single" w:sz="2" w:space="0" w:color="auto"/>
            <w:bottom w:val="single" w:sz="6" w:space="0" w:color="auto"/>
            <w:right w:val="single" w:sz="2" w:space="0" w:color="auto"/>
          </w:divBdr>
          <w:divsChild>
            <w:div w:id="64116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322512683">
                  <w:marLeft w:val="0"/>
                  <w:marRight w:val="0"/>
                  <w:marTop w:val="0"/>
                  <w:marBottom w:val="0"/>
                  <w:divBdr>
                    <w:top w:val="single" w:sz="2" w:space="0" w:color="D9D9E3"/>
                    <w:left w:val="single" w:sz="2" w:space="0" w:color="D9D9E3"/>
                    <w:bottom w:val="single" w:sz="2" w:space="0" w:color="D9D9E3"/>
                    <w:right w:val="single" w:sz="2" w:space="0" w:color="D9D9E3"/>
                  </w:divBdr>
                  <w:divsChild>
                    <w:div w:id="958608698">
                      <w:marLeft w:val="0"/>
                      <w:marRight w:val="0"/>
                      <w:marTop w:val="0"/>
                      <w:marBottom w:val="0"/>
                      <w:divBdr>
                        <w:top w:val="single" w:sz="2" w:space="0" w:color="D9D9E3"/>
                        <w:left w:val="single" w:sz="2" w:space="0" w:color="D9D9E3"/>
                        <w:bottom w:val="single" w:sz="2" w:space="0" w:color="D9D9E3"/>
                        <w:right w:val="single" w:sz="2" w:space="0" w:color="D9D9E3"/>
                      </w:divBdr>
                      <w:divsChild>
                        <w:div w:id="215970288">
                          <w:marLeft w:val="0"/>
                          <w:marRight w:val="0"/>
                          <w:marTop w:val="0"/>
                          <w:marBottom w:val="0"/>
                          <w:divBdr>
                            <w:top w:val="single" w:sz="2" w:space="0" w:color="D9D9E3"/>
                            <w:left w:val="single" w:sz="2" w:space="0" w:color="D9D9E3"/>
                            <w:bottom w:val="single" w:sz="2" w:space="0" w:color="D9D9E3"/>
                            <w:right w:val="single" w:sz="2" w:space="0" w:color="D9D9E3"/>
                          </w:divBdr>
                          <w:divsChild>
                            <w:div w:id="61545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858410">
      <w:bodyDiv w:val="1"/>
      <w:marLeft w:val="0"/>
      <w:marRight w:val="0"/>
      <w:marTop w:val="0"/>
      <w:marBottom w:val="0"/>
      <w:divBdr>
        <w:top w:val="none" w:sz="0" w:space="0" w:color="auto"/>
        <w:left w:val="none" w:sz="0" w:space="0" w:color="auto"/>
        <w:bottom w:val="none" w:sz="0" w:space="0" w:color="auto"/>
        <w:right w:val="none" w:sz="0" w:space="0" w:color="auto"/>
      </w:divBdr>
    </w:div>
    <w:div w:id="1841583873">
      <w:bodyDiv w:val="1"/>
      <w:marLeft w:val="0"/>
      <w:marRight w:val="0"/>
      <w:marTop w:val="0"/>
      <w:marBottom w:val="0"/>
      <w:divBdr>
        <w:top w:val="none" w:sz="0" w:space="0" w:color="auto"/>
        <w:left w:val="none" w:sz="0" w:space="0" w:color="auto"/>
        <w:bottom w:val="none" w:sz="0" w:space="0" w:color="auto"/>
        <w:right w:val="none" w:sz="0" w:space="0" w:color="auto"/>
      </w:divBdr>
    </w:div>
    <w:div w:id="1941839486">
      <w:bodyDiv w:val="1"/>
      <w:marLeft w:val="0"/>
      <w:marRight w:val="0"/>
      <w:marTop w:val="0"/>
      <w:marBottom w:val="0"/>
      <w:divBdr>
        <w:top w:val="none" w:sz="0" w:space="0" w:color="auto"/>
        <w:left w:val="none" w:sz="0" w:space="0" w:color="auto"/>
        <w:bottom w:val="none" w:sz="0" w:space="0" w:color="auto"/>
        <w:right w:val="none" w:sz="0" w:space="0" w:color="auto"/>
      </w:divBdr>
    </w:div>
    <w:div w:id="1966308939">
      <w:bodyDiv w:val="1"/>
      <w:marLeft w:val="0"/>
      <w:marRight w:val="0"/>
      <w:marTop w:val="0"/>
      <w:marBottom w:val="0"/>
      <w:divBdr>
        <w:top w:val="none" w:sz="0" w:space="0" w:color="auto"/>
        <w:left w:val="none" w:sz="0" w:space="0" w:color="auto"/>
        <w:bottom w:val="none" w:sz="0" w:space="0" w:color="auto"/>
        <w:right w:val="none" w:sz="0" w:space="0" w:color="auto"/>
      </w:divBdr>
    </w:div>
    <w:div w:id="19805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stanford.edu/~shervine/l/vi/teaching/cs-230/cheatsheet-recurrent-neural-network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520270@gm.uit.edu.vn"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20521498@gm.ui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520267@gm.uit.edu.vn"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DCM21</b:Tag>
    <b:SourceType>Book</b:SourceType>
    <b:Guid>{63BAB583-5E68-4EE9-85B7-F9B6DB4C0EB0}</b:Guid>
    <b:Author>
      <b:Author>
        <b:NameList>
          <b:Person>
            <b:Last>D. C. Montgomery</b:Last>
            <b:First>E.</b:First>
            <b:Middle>A. Peck, G. G. Vining</b:Middle>
          </b:Person>
        </b:NameList>
      </b:Author>
    </b:Author>
    <b:Title>Introduction to linear regression analysis</b:Title>
    <b:Year>2021</b:Year>
    <b:Publisher>John Wiley &amp; Sons</b:Publisher>
    <b:RefOrder>1</b:RefOrder>
  </b:Source>
</b:Sources>
</file>

<file path=customXml/itemProps1.xml><?xml version="1.0" encoding="utf-8"?>
<ds:datastoreItem xmlns:ds="http://schemas.openxmlformats.org/officeDocument/2006/customXml" ds:itemID="{BEA37133-16D5-491F-BF3B-A1FF179C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14671</CharactersWithSpaces>
  <SharedDoc>false</SharedDoc>
  <HLinks>
    <vt:vector size="24" baseType="variant">
      <vt:variant>
        <vt:i4>2621454</vt:i4>
      </vt:variant>
      <vt:variant>
        <vt:i4>6</vt:i4>
      </vt:variant>
      <vt:variant>
        <vt:i4>0</vt:i4>
      </vt:variant>
      <vt:variant>
        <vt:i4>5</vt:i4>
      </vt:variant>
      <vt:variant>
        <vt:lpwstr>mailto:20520270@gm.uit.edu.vn</vt:lpwstr>
      </vt:variant>
      <vt:variant>
        <vt:lpwstr/>
      </vt:variant>
      <vt:variant>
        <vt:i4>2555904</vt:i4>
      </vt:variant>
      <vt:variant>
        <vt:i4>3</vt:i4>
      </vt:variant>
      <vt:variant>
        <vt:i4>0</vt:i4>
      </vt:variant>
      <vt:variant>
        <vt:i4>5</vt:i4>
      </vt:variant>
      <vt:variant>
        <vt:lpwstr>mailto:20521498@gm.uit.edu.vn</vt:lpwstr>
      </vt:variant>
      <vt:variant>
        <vt:lpwstr/>
      </vt:variant>
      <vt:variant>
        <vt:i4>2686985</vt:i4>
      </vt:variant>
      <vt:variant>
        <vt:i4>0</vt:i4>
      </vt:variant>
      <vt:variant>
        <vt:i4>0</vt:i4>
      </vt:variant>
      <vt:variant>
        <vt:i4>5</vt:i4>
      </vt:variant>
      <vt:variant>
        <vt:lpwstr>mailto:20520267@gm.uit.edu.vn</vt:lpwstr>
      </vt:variant>
      <vt:variant>
        <vt:lpwstr/>
      </vt:variant>
      <vt:variant>
        <vt:i4>4849695</vt:i4>
      </vt:variant>
      <vt:variant>
        <vt:i4>0</vt:i4>
      </vt:variant>
      <vt:variant>
        <vt:i4>0</vt:i4>
      </vt:variant>
      <vt:variant>
        <vt:i4>5</vt:i4>
      </vt:variant>
      <vt:variant>
        <vt:lpwstr>https://stanford.edu/~shervine/l/vi/teaching/cs-230/cheatsheet-recurrent-neural-networks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Nguyễn Đạt</cp:lastModifiedBy>
  <cp:revision>532</cp:revision>
  <dcterms:created xsi:type="dcterms:W3CDTF">2023-06-03T11:48:00Z</dcterms:created>
  <dcterms:modified xsi:type="dcterms:W3CDTF">2023-06-04T07:56:00Z</dcterms:modified>
</cp:coreProperties>
</file>